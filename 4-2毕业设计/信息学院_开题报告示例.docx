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E0" w:rsidRDefault="00041FE0">
      <w:pPr>
        <w:spacing w:line="320" w:lineRule="exact"/>
        <w:rPr>
          <w:rFonts w:ascii="黑体" w:eastAsia="黑体" w:hAnsi="宋体"/>
          <w:b/>
          <w:bCs/>
          <w:sz w:val="84"/>
        </w:rPr>
      </w:pPr>
    </w:p>
    <w:p w:rsidR="00041FE0" w:rsidRDefault="00041FE0">
      <w:pPr>
        <w:spacing w:line="400" w:lineRule="atLeast"/>
        <w:jc w:val="center"/>
        <w:rPr>
          <w:rFonts w:ascii="黑体" w:eastAsia="黑体" w:hAnsi="宋体"/>
          <w:b/>
          <w:bCs/>
        </w:rPr>
      </w:pPr>
    </w:p>
    <w:p w:rsidR="00041FE0" w:rsidRDefault="00041FE0">
      <w:pPr>
        <w:spacing w:line="400" w:lineRule="atLeast"/>
        <w:jc w:val="center"/>
        <w:rPr>
          <w:rFonts w:ascii="黑体" w:eastAsia="黑体" w:hAnsi="宋体"/>
          <w:b/>
          <w:bCs/>
        </w:rPr>
      </w:pPr>
    </w:p>
    <w:p w:rsidR="00041FE0" w:rsidRDefault="00041FE0">
      <w:pPr>
        <w:spacing w:line="400" w:lineRule="atLeast"/>
        <w:jc w:val="center"/>
        <w:rPr>
          <w:rFonts w:ascii="华文行楷" w:eastAsia="华文行楷" w:hAnsi="宋体"/>
          <w:b/>
          <w:bCs/>
          <w:sz w:val="48"/>
        </w:rPr>
      </w:pPr>
      <w:r>
        <w:rPr>
          <w:rFonts w:ascii="华文行楷" w:eastAsia="华文行楷" w:hAnsi="宋体" w:hint="eastAsia"/>
          <w:b/>
          <w:bCs/>
          <w:sz w:val="48"/>
        </w:rPr>
        <w:t>山东农业大学</w:t>
      </w:r>
    </w:p>
    <w:p w:rsidR="00041FE0" w:rsidRDefault="00041FE0">
      <w:pPr>
        <w:spacing w:line="400" w:lineRule="atLeast"/>
        <w:jc w:val="center"/>
        <w:rPr>
          <w:rFonts w:ascii="华文中宋" w:eastAsia="华文中宋" w:hAnsi="宋体"/>
          <w:b/>
          <w:bCs/>
          <w:sz w:val="48"/>
        </w:rPr>
      </w:pPr>
      <w:r>
        <w:rPr>
          <w:rFonts w:ascii="华文中宋" w:eastAsia="华文中宋" w:hAnsi="宋体" w:hint="eastAsia"/>
          <w:b/>
          <w:bCs/>
          <w:sz w:val="48"/>
        </w:rPr>
        <w:t>本科生毕业论文（设计）</w:t>
      </w:r>
    </w:p>
    <w:p w:rsidR="00041FE0" w:rsidRDefault="00041FE0">
      <w:pPr>
        <w:spacing w:line="400" w:lineRule="atLeast"/>
        <w:jc w:val="center"/>
        <w:rPr>
          <w:rFonts w:ascii="华文隶书" w:eastAsia="华文隶书" w:hAnsi="宋体"/>
          <w:b/>
          <w:bCs/>
          <w:sz w:val="48"/>
        </w:rPr>
      </w:pPr>
      <w:r>
        <w:rPr>
          <w:rFonts w:ascii="华文中宋" w:eastAsia="华文中宋" w:hAnsi="宋体" w:hint="eastAsia"/>
          <w:b/>
          <w:bCs/>
          <w:sz w:val="48"/>
        </w:rPr>
        <w:t>开题报告</w:t>
      </w:r>
    </w:p>
    <w:p w:rsidR="00041FE0" w:rsidRDefault="00041FE0">
      <w:pPr>
        <w:spacing w:line="400" w:lineRule="atLeast"/>
        <w:ind w:firstLineChars="597" w:firstLine="1918"/>
        <w:rPr>
          <w:b/>
          <w:bCs/>
          <w:sz w:val="32"/>
          <w:lang w:val="en-GB"/>
        </w:rPr>
      </w:pPr>
    </w:p>
    <w:p w:rsidR="00041FE0" w:rsidRDefault="00041FE0">
      <w:pPr>
        <w:spacing w:line="400" w:lineRule="atLeast"/>
        <w:ind w:firstLineChars="597" w:firstLine="1918"/>
        <w:rPr>
          <w:b/>
          <w:bCs/>
          <w:sz w:val="32"/>
          <w:lang w:val="en-GB"/>
        </w:rPr>
      </w:pPr>
    </w:p>
    <w:p w:rsidR="00041FE0" w:rsidRDefault="00041FE0">
      <w:pPr>
        <w:spacing w:line="400" w:lineRule="atLeast"/>
        <w:ind w:firstLineChars="597" w:firstLine="1918"/>
        <w:rPr>
          <w:b/>
          <w:bCs/>
          <w:sz w:val="32"/>
          <w:lang w:val="en-GB"/>
        </w:rPr>
      </w:pPr>
    </w:p>
    <w:p w:rsidR="00041FE0" w:rsidRDefault="00041FE0">
      <w:pPr>
        <w:spacing w:line="400" w:lineRule="atLeast"/>
        <w:ind w:firstLineChars="597" w:firstLine="1918"/>
        <w:rPr>
          <w:b/>
          <w:bCs/>
          <w:sz w:val="32"/>
          <w:lang w:val="en-GB"/>
        </w:rPr>
      </w:pPr>
    </w:p>
    <w:p w:rsidR="00041FE0" w:rsidRDefault="00041FE0">
      <w:pPr>
        <w:spacing w:line="400" w:lineRule="atLeast"/>
        <w:ind w:firstLineChars="597" w:firstLine="1918"/>
        <w:rPr>
          <w:b/>
          <w:bCs/>
          <w:sz w:val="32"/>
          <w:lang w:val="en-GB"/>
        </w:rPr>
      </w:pPr>
    </w:p>
    <w:p w:rsidR="00041FE0" w:rsidRDefault="00041FE0" w:rsidP="00805C36">
      <w:pPr>
        <w:spacing w:beforeLines="100"/>
        <w:ind w:firstLineChars="392" w:firstLine="1259"/>
        <w:rPr>
          <w:rFonts w:ascii="华文仿宋" w:hAnsi="宋体"/>
          <w:b/>
          <w:bCs/>
          <w:sz w:val="32"/>
          <w:u w:val="single"/>
        </w:rPr>
      </w:pPr>
      <w:r>
        <w:rPr>
          <w:rFonts w:hint="eastAsia"/>
          <w:b/>
          <w:bCs/>
          <w:sz w:val="32"/>
        </w:rPr>
        <w:t>题目：</w:t>
      </w:r>
      <w:r>
        <w:rPr>
          <w:rFonts w:ascii="华文仿宋" w:hAnsi="宋体"/>
          <w:b/>
          <w:bCs/>
          <w:sz w:val="32"/>
          <w:u w:val="single"/>
        </w:rPr>
        <w:t xml:space="preserve">   </w:t>
      </w:r>
      <w:r w:rsidR="0004516F">
        <w:rPr>
          <w:rFonts w:ascii="华文仿宋" w:hAnsi="宋体" w:hint="eastAsia"/>
          <w:b/>
          <w:bCs/>
          <w:sz w:val="32"/>
          <w:u w:val="single"/>
        </w:rPr>
        <w:t>山东农业大学艺术类招生考试</w:t>
      </w:r>
      <w:r>
        <w:rPr>
          <w:rFonts w:ascii="华文仿宋" w:hAnsi="宋体"/>
          <w:b/>
          <w:bCs/>
          <w:sz w:val="32"/>
          <w:u w:val="single"/>
        </w:rPr>
        <w:t xml:space="preserve"> </w:t>
      </w:r>
    </w:p>
    <w:p w:rsidR="00041FE0" w:rsidRDefault="00041FE0" w:rsidP="00805C36">
      <w:pPr>
        <w:spacing w:beforeLines="100"/>
        <w:ind w:firstLineChars="392" w:firstLine="1259"/>
        <w:rPr>
          <w:rFonts w:ascii="华文仿宋" w:hAnsi="宋体"/>
          <w:b/>
          <w:bCs/>
          <w:sz w:val="32"/>
          <w:lang w:val="en-GB"/>
        </w:rPr>
      </w:pPr>
      <w:r>
        <w:rPr>
          <w:rFonts w:ascii="华文仿宋" w:hAnsi="宋体"/>
          <w:b/>
          <w:bCs/>
          <w:sz w:val="32"/>
          <w:lang w:val="en-GB"/>
        </w:rPr>
        <w:t xml:space="preserve">      </w:t>
      </w:r>
      <w:r>
        <w:rPr>
          <w:rFonts w:ascii="华文仿宋" w:hAnsi="宋体"/>
          <w:b/>
          <w:bCs/>
          <w:sz w:val="32"/>
          <w:u w:val="single"/>
        </w:rPr>
        <w:t xml:space="preserve"> </w:t>
      </w:r>
      <w:r w:rsidR="00C95494">
        <w:rPr>
          <w:rFonts w:ascii="华文仿宋" w:hAnsi="宋体" w:hint="eastAsia"/>
          <w:b/>
          <w:bCs/>
          <w:sz w:val="32"/>
          <w:u w:val="single"/>
        </w:rPr>
        <w:t xml:space="preserve">   </w:t>
      </w:r>
      <w:r w:rsidR="00C95494">
        <w:rPr>
          <w:rFonts w:ascii="华文仿宋" w:hAnsi="宋体" w:hint="eastAsia"/>
          <w:b/>
          <w:bCs/>
          <w:sz w:val="32"/>
          <w:u w:val="single"/>
        </w:rPr>
        <w:t>报名系统的设计与实现</w:t>
      </w:r>
      <w:r w:rsidR="00C95494">
        <w:rPr>
          <w:rFonts w:ascii="华文仿宋" w:hAnsi="宋体" w:hint="eastAsia"/>
          <w:b/>
          <w:bCs/>
          <w:sz w:val="32"/>
          <w:u w:val="single"/>
        </w:rPr>
        <w:t xml:space="preserve">     </w:t>
      </w:r>
      <w:r>
        <w:rPr>
          <w:rFonts w:ascii="华文仿宋" w:hAnsi="宋体"/>
          <w:b/>
          <w:bCs/>
          <w:sz w:val="32"/>
          <w:u w:val="single"/>
        </w:rPr>
        <w:t xml:space="preserve"> </w:t>
      </w:r>
    </w:p>
    <w:p w:rsidR="00041FE0" w:rsidRDefault="00041FE0" w:rsidP="00805C36">
      <w:pPr>
        <w:spacing w:beforeLines="100"/>
        <w:ind w:firstLineChars="392" w:firstLine="1259"/>
        <w:rPr>
          <w:rFonts w:ascii="华文仿宋" w:hAnsi="宋体"/>
          <w:b/>
          <w:bCs/>
          <w:sz w:val="32"/>
          <w:u w:val="single"/>
        </w:rPr>
      </w:pPr>
      <w:r>
        <w:rPr>
          <w:rFonts w:ascii="华文仿宋" w:hAnsi="宋体" w:hint="eastAsia"/>
          <w:b/>
          <w:bCs/>
          <w:sz w:val="32"/>
        </w:rPr>
        <w:t>姓名：</w:t>
      </w:r>
      <w:r>
        <w:rPr>
          <w:rFonts w:ascii="华文仿宋" w:hAnsi="宋体"/>
          <w:b/>
          <w:bCs/>
          <w:sz w:val="32"/>
          <w:u w:val="single"/>
        </w:rPr>
        <w:t xml:space="preserve"> </w:t>
      </w:r>
      <w:r w:rsidR="008830F4">
        <w:rPr>
          <w:rFonts w:ascii="华文仿宋" w:hAnsi="宋体" w:hint="eastAsia"/>
          <w:b/>
          <w:bCs/>
          <w:sz w:val="32"/>
          <w:u w:val="single"/>
        </w:rPr>
        <w:t xml:space="preserve">  </w:t>
      </w:r>
      <w:r w:rsidR="0020449A">
        <w:rPr>
          <w:rFonts w:ascii="华文仿宋" w:hAnsi="宋体" w:hint="eastAsia"/>
          <w:b/>
          <w:bCs/>
          <w:sz w:val="32"/>
          <w:u w:val="single"/>
        </w:rPr>
        <w:t xml:space="preserve">    </w:t>
      </w:r>
      <w:r>
        <w:rPr>
          <w:rFonts w:ascii="华文仿宋" w:hAnsi="宋体" w:hint="eastAsia"/>
          <w:b/>
          <w:bCs/>
          <w:sz w:val="32"/>
          <w:u w:val="single"/>
        </w:rPr>
        <w:t xml:space="preserve">  </w:t>
      </w:r>
      <w:r>
        <w:rPr>
          <w:rFonts w:ascii="华文仿宋" w:hAnsi="宋体" w:hint="eastAsia"/>
          <w:b/>
          <w:bCs/>
          <w:sz w:val="32"/>
        </w:rPr>
        <w:t>学号：</w:t>
      </w:r>
      <w:r>
        <w:rPr>
          <w:rFonts w:ascii="华文仿宋" w:hAnsi="宋体"/>
          <w:b/>
          <w:bCs/>
          <w:sz w:val="32"/>
          <w:u w:val="single"/>
        </w:rPr>
        <w:t xml:space="preserve"> </w:t>
      </w:r>
      <w:r w:rsidR="00D3144E">
        <w:rPr>
          <w:rFonts w:ascii="华文仿宋" w:hAnsi="宋体" w:hint="eastAsia"/>
          <w:b/>
          <w:bCs/>
          <w:sz w:val="32"/>
          <w:u w:val="single"/>
        </w:rPr>
        <w:t xml:space="preserve">   </w:t>
      </w:r>
      <w:r w:rsidR="0020449A">
        <w:rPr>
          <w:rFonts w:ascii="华文仿宋" w:hAnsi="宋体" w:hint="eastAsia"/>
          <w:b/>
          <w:bCs/>
          <w:sz w:val="32"/>
          <w:u w:val="single"/>
        </w:rPr>
        <w:t xml:space="preserve">          </w:t>
      </w:r>
      <w:r>
        <w:rPr>
          <w:rFonts w:ascii="华文仿宋" w:hAnsi="宋体" w:hint="eastAsia"/>
          <w:b/>
          <w:bCs/>
          <w:sz w:val="32"/>
          <w:u w:val="single"/>
        </w:rPr>
        <w:t xml:space="preserve"> </w:t>
      </w:r>
    </w:p>
    <w:p w:rsidR="00041FE0" w:rsidRDefault="00041FE0" w:rsidP="00805C36">
      <w:pPr>
        <w:spacing w:beforeLines="100"/>
        <w:ind w:firstLineChars="392" w:firstLine="1259"/>
        <w:rPr>
          <w:rFonts w:ascii="华文仿宋" w:hAnsi="宋体"/>
          <w:b/>
          <w:bCs/>
          <w:sz w:val="32"/>
          <w:u w:val="single"/>
        </w:rPr>
      </w:pPr>
      <w:r>
        <w:rPr>
          <w:rFonts w:hint="eastAsia"/>
          <w:b/>
          <w:bCs/>
          <w:sz w:val="32"/>
        </w:rPr>
        <w:t>年级：</w:t>
      </w:r>
      <w:r>
        <w:rPr>
          <w:rFonts w:ascii="华文仿宋" w:hAnsi="宋体"/>
          <w:b/>
          <w:bCs/>
          <w:sz w:val="32"/>
          <w:u w:val="single"/>
        </w:rPr>
        <w:t xml:space="preserve"> </w:t>
      </w:r>
      <w:r>
        <w:rPr>
          <w:rFonts w:ascii="华文仿宋" w:hAnsi="宋体" w:hint="eastAsia"/>
          <w:b/>
          <w:bCs/>
          <w:sz w:val="32"/>
          <w:u w:val="single"/>
        </w:rPr>
        <w:t xml:space="preserve"> </w:t>
      </w:r>
      <w:r w:rsidR="00D3144E">
        <w:rPr>
          <w:rFonts w:ascii="华文仿宋" w:hAnsi="宋体" w:hint="eastAsia"/>
          <w:b/>
          <w:bCs/>
          <w:sz w:val="32"/>
          <w:u w:val="single"/>
        </w:rPr>
        <w:t xml:space="preserve">  </w:t>
      </w:r>
      <w:r w:rsidR="0020449A">
        <w:rPr>
          <w:rFonts w:ascii="华文仿宋" w:hAnsi="宋体" w:hint="eastAsia"/>
          <w:b/>
          <w:bCs/>
          <w:sz w:val="32"/>
          <w:u w:val="single"/>
        </w:rPr>
        <w:t xml:space="preserve">   </w:t>
      </w:r>
      <w:r w:rsidR="00D3144E">
        <w:rPr>
          <w:rFonts w:ascii="华文仿宋" w:hAnsi="宋体" w:hint="eastAsia"/>
          <w:b/>
          <w:bCs/>
          <w:sz w:val="32"/>
          <w:u w:val="single"/>
        </w:rPr>
        <w:t xml:space="preserve">  </w:t>
      </w:r>
      <w:r>
        <w:rPr>
          <w:rFonts w:ascii="华文仿宋" w:hAnsi="宋体" w:hint="eastAsia"/>
          <w:b/>
          <w:bCs/>
          <w:sz w:val="32"/>
          <w:u w:val="single"/>
        </w:rPr>
        <w:t>级</w:t>
      </w:r>
      <w:r>
        <w:rPr>
          <w:rFonts w:ascii="华文仿宋" w:hAnsi="宋体" w:hint="eastAsia"/>
          <w:b/>
          <w:bCs/>
          <w:sz w:val="32"/>
          <w:u w:val="single"/>
        </w:rPr>
        <w:t xml:space="preserve">   </w:t>
      </w:r>
      <w:r>
        <w:rPr>
          <w:rFonts w:hint="eastAsia"/>
          <w:b/>
          <w:bCs/>
          <w:sz w:val="32"/>
        </w:rPr>
        <w:t>专业：</w:t>
      </w:r>
      <w:r>
        <w:rPr>
          <w:rFonts w:ascii="华文仿宋" w:hAnsi="宋体" w:hint="eastAsia"/>
          <w:b/>
          <w:bCs/>
          <w:sz w:val="32"/>
          <w:u w:val="single"/>
        </w:rPr>
        <w:t>计算机科学与技术</w:t>
      </w:r>
      <w:r>
        <w:rPr>
          <w:rFonts w:ascii="华文仿宋" w:hAnsi="宋体" w:hint="eastAsia"/>
          <w:b/>
          <w:bCs/>
          <w:sz w:val="32"/>
          <w:u w:val="single"/>
        </w:rPr>
        <w:t xml:space="preserve"> </w:t>
      </w:r>
    </w:p>
    <w:p w:rsidR="00041FE0" w:rsidRDefault="00041FE0" w:rsidP="00805C36">
      <w:pPr>
        <w:spacing w:beforeLines="100"/>
        <w:ind w:firstLineChars="392" w:firstLine="1259"/>
        <w:rPr>
          <w:b/>
          <w:bCs/>
          <w:sz w:val="32"/>
          <w:u w:val="single"/>
        </w:rPr>
      </w:pPr>
      <w:r>
        <w:rPr>
          <w:rFonts w:hint="eastAsia"/>
          <w:b/>
          <w:bCs/>
          <w:sz w:val="32"/>
        </w:rPr>
        <w:t>指导教师：姓名</w:t>
      </w:r>
      <w:r>
        <w:rPr>
          <w:rFonts w:ascii="华文仿宋" w:hAnsi="宋体"/>
          <w:b/>
          <w:bCs/>
          <w:sz w:val="32"/>
          <w:u w:val="single"/>
        </w:rPr>
        <w:t xml:space="preserve"> </w:t>
      </w:r>
      <w:r>
        <w:rPr>
          <w:rFonts w:ascii="华文仿宋" w:hAnsi="宋体" w:hint="eastAsia"/>
          <w:b/>
          <w:bCs/>
          <w:sz w:val="32"/>
          <w:u w:val="single"/>
        </w:rPr>
        <w:t>朱红梅</w:t>
      </w:r>
      <w:r>
        <w:rPr>
          <w:rFonts w:ascii="华文仿宋" w:hAnsi="宋体" w:hint="eastAsia"/>
          <w:b/>
          <w:bCs/>
          <w:sz w:val="32"/>
          <w:u w:val="single"/>
        </w:rPr>
        <w:t xml:space="preserve">    </w:t>
      </w:r>
      <w:r>
        <w:rPr>
          <w:rFonts w:hint="eastAsia"/>
          <w:b/>
          <w:bCs/>
          <w:sz w:val="32"/>
        </w:rPr>
        <w:t>职称</w:t>
      </w:r>
      <w:r>
        <w:rPr>
          <w:rFonts w:ascii="华文仿宋" w:hAnsi="宋体"/>
          <w:b/>
          <w:bCs/>
          <w:sz w:val="32"/>
          <w:u w:val="single"/>
        </w:rPr>
        <w:t xml:space="preserve">  </w:t>
      </w:r>
      <w:r w:rsidR="00D3144E">
        <w:rPr>
          <w:rFonts w:ascii="华文仿宋" w:hAnsi="宋体" w:hint="eastAsia"/>
          <w:b/>
          <w:bCs/>
          <w:sz w:val="32"/>
          <w:u w:val="single"/>
        </w:rPr>
        <w:t>副教授</w:t>
      </w:r>
      <w:r>
        <w:rPr>
          <w:rFonts w:ascii="华文仿宋" w:hAnsi="宋体" w:hint="eastAsia"/>
          <w:b/>
          <w:bCs/>
          <w:sz w:val="32"/>
          <w:u w:val="single"/>
        </w:rPr>
        <w:t xml:space="preserve"> </w:t>
      </w:r>
      <w:r>
        <w:rPr>
          <w:rFonts w:ascii="华文仿宋" w:hAnsi="宋体"/>
          <w:b/>
          <w:bCs/>
          <w:sz w:val="32"/>
          <w:u w:val="single"/>
        </w:rPr>
        <w:t xml:space="preserve">  </w:t>
      </w:r>
    </w:p>
    <w:p w:rsidR="00041FE0" w:rsidRDefault="00041FE0" w:rsidP="00805C36">
      <w:pPr>
        <w:spacing w:beforeLines="100"/>
        <w:ind w:firstLineChars="392" w:firstLine="1259"/>
        <w:rPr>
          <w:rFonts w:ascii="华文仿宋" w:hAnsi="宋体"/>
          <w:b/>
          <w:bCs/>
          <w:sz w:val="32"/>
          <w:u w:val="single"/>
        </w:rPr>
      </w:pPr>
      <w:r>
        <w:rPr>
          <w:b/>
          <w:bCs/>
          <w:sz w:val="32"/>
        </w:rPr>
        <w:t xml:space="preserve">          </w:t>
      </w:r>
      <w:r>
        <w:rPr>
          <w:rFonts w:hint="eastAsia"/>
          <w:b/>
          <w:bCs/>
          <w:sz w:val="32"/>
        </w:rPr>
        <w:t>学科</w:t>
      </w:r>
      <w:r>
        <w:rPr>
          <w:rFonts w:ascii="华文仿宋" w:hAnsi="宋体"/>
          <w:b/>
          <w:bCs/>
          <w:sz w:val="32"/>
          <w:u w:val="single"/>
        </w:rPr>
        <w:t xml:space="preserve">     </w:t>
      </w:r>
      <w:r>
        <w:rPr>
          <w:rFonts w:ascii="华文仿宋" w:hAnsi="宋体" w:hint="eastAsia"/>
          <w:b/>
          <w:bCs/>
          <w:sz w:val="32"/>
          <w:u w:val="single"/>
        </w:rPr>
        <w:t xml:space="preserve">    </w:t>
      </w:r>
      <w:r>
        <w:rPr>
          <w:rFonts w:ascii="华文仿宋" w:hAnsi="宋体" w:hint="eastAsia"/>
          <w:b/>
          <w:bCs/>
          <w:sz w:val="32"/>
          <w:u w:val="single"/>
        </w:rPr>
        <w:t>工科</w:t>
      </w:r>
      <w:r>
        <w:rPr>
          <w:rFonts w:ascii="华文仿宋" w:hAnsi="宋体"/>
          <w:b/>
          <w:bCs/>
          <w:sz w:val="32"/>
          <w:u w:val="single"/>
        </w:rPr>
        <w:t xml:space="preserve">       </w:t>
      </w:r>
      <w:r>
        <w:rPr>
          <w:rFonts w:ascii="华文仿宋" w:hAnsi="宋体" w:hint="eastAsia"/>
          <w:b/>
          <w:bCs/>
          <w:sz w:val="32"/>
          <w:u w:val="single"/>
        </w:rPr>
        <w:t xml:space="preserve"> </w:t>
      </w:r>
    </w:p>
    <w:p w:rsidR="00041FE0" w:rsidRDefault="00041FE0" w:rsidP="00805C36">
      <w:pPr>
        <w:spacing w:beforeLines="100"/>
        <w:ind w:firstLineChars="392" w:firstLine="1259"/>
        <w:rPr>
          <w:b/>
          <w:bCs/>
          <w:sz w:val="32"/>
        </w:rPr>
      </w:pPr>
      <w:r>
        <w:rPr>
          <w:b/>
          <w:bCs/>
          <w:sz w:val="32"/>
        </w:rPr>
        <w:t xml:space="preserve">          </w:t>
      </w:r>
    </w:p>
    <w:p w:rsidR="00041FE0" w:rsidRDefault="00041FE0" w:rsidP="00805C36">
      <w:pPr>
        <w:spacing w:beforeLines="100"/>
        <w:ind w:firstLineChars="392" w:firstLine="1259"/>
        <w:rPr>
          <w:b/>
          <w:bCs/>
          <w:sz w:val="32"/>
        </w:rPr>
      </w:pPr>
    </w:p>
    <w:p w:rsidR="00041FE0" w:rsidRDefault="00041FE0">
      <w:pPr>
        <w:jc w:val="center"/>
        <w:rPr>
          <w:b/>
          <w:bCs/>
          <w:sz w:val="32"/>
        </w:rPr>
      </w:pPr>
      <w:r>
        <w:rPr>
          <w:rFonts w:hint="eastAsia"/>
          <w:b/>
          <w:bCs/>
          <w:sz w:val="32"/>
        </w:rPr>
        <w:t>山东农业大学教务处</w:t>
      </w:r>
    </w:p>
    <w:p w:rsidR="00041FE0" w:rsidRDefault="00041FE0" w:rsidP="00805C36">
      <w:pPr>
        <w:spacing w:beforeLines="100"/>
        <w:jc w:val="center"/>
        <w:rPr>
          <w:b/>
          <w:bCs/>
          <w:sz w:val="32"/>
        </w:rPr>
      </w:pPr>
      <w:r>
        <w:rPr>
          <w:rFonts w:hint="eastAsia"/>
          <w:b/>
          <w:bCs/>
          <w:sz w:val="32"/>
        </w:rPr>
        <w:t>二○</w:t>
      </w:r>
      <w:r w:rsidR="00E331E4">
        <w:rPr>
          <w:rFonts w:hint="eastAsia"/>
          <w:b/>
          <w:bCs/>
          <w:sz w:val="32"/>
        </w:rPr>
        <w:t>一</w:t>
      </w:r>
      <w:r w:rsidR="0020449A">
        <w:rPr>
          <w:rFonts w:hint="eastAsia"/>
          <w:b/>
          <w:bCs/>
          <w:sz w:val="32"/>
        </w:rPr>
        <w:t>七</w:t>
      </w:r>
      <w:r>
        <w:rPr>
          <w:rFonts w:hint="eastAsia"/>
          <w:b/>
          <w:bCs/>
          <w:sz w:val="32"/>
        </w:rPr>
        <w:t xml:space="preserve"> </w:t>
      </w:r>
      <w:r>
        <w:rPr>
          <w:rFonts w:hint="eastAsia"/>
          <w:b/>
          <w:bCs/>
          <w:sz w:val="32"/>
        </w:rPr>
        <w:t>年</w:t>
      </w:r>
      <w:r>
        <w:rPr>
          <w:b/>
          <w:bCs/>
          <w:sz w:val="32"/>
        </w:rPr>
        <w:t xml:space="preserve"> </w:t>
      </w:r>
      <w:r>
        <w:rPr>
          <w:rFonts w:hint="eastAsia"/>
          <w:b/>
          <w:bCs/>
          <w:sz w:val="32"/>
        </w:rPr>
        <w:t>三</w:t>
      </w:r>
      <w:r>
        <w:rPr>
          <w:b/>
          <w:bCs/>
          <w:sz w:val="32"/>
        </w:rPr>
        <w:t xml:space="preserve">  </w:t>
      </w:r>
      <w:r>
        <w:rPr>
          <w:rFonts w:hint="eastAsia"/>
          <w:b/>
          <w:bCs/>
          <w:sz w:val="32"/>
        </w:rPr>
        <w:t>月</w:t>
      </w:r>
      <w:r>
        <w:rPr>
          <w:rFonts w:hint="eastAsia"/>
          <w:b/>
          <w:bCs/>
          <w:sz w:val="32"/>
        </w:rPr>
        <w:t xml:space="preserve"> </w:t>
      </w:r>
      <w:r w:rsidR="0020449A">
        <w:rPr>
          <w:rFonts w:hint="eastAsia"/>
          <w:b/>
          <w:bCs/>
          <w:sz w:val="32"/>
        </w:rPr>
        <w:t>二</w:t>
      </w:r>
      <w:r>
        <w:rPr>
          <w:rFonts w:hint="eastAsia"/>
          <w:b/>
          <w:bCs/>
          <w:sz w:val="32"/>
        </w:rPr>
        <w:t xml:space="preserve"> </w:t>
      </w:r>
      <w:r>
        <w:rPr>
          <w:b/>
          <w:bCs/>
          <w:sz w:val="32"/>
        </w:rPr>
        <w:t xml:space="preserve"> </w:t>
      </w:r>
      <w:r>
        <w:rPr>
          <w:rFonts w:hint="eastAsia"/>
          <w:b/>
          <w:bCs/>
          <w:sz w:val="32"/>
        </w:rPr>
        <w:t>日</w:t>
      </w:r>
    </w:p>
    <w:p w:rsidR="00041FE0" w:rsidRDefault="00041FE0">
      <w:pPr>
        <w:ind w:firstLine="630"/>
        <w:jc w:val="center"/>
        <w:rPr>
          <w:b/>
          <w:bCs/>
          <w:sz w:val="32"/>
        </w:rPr>
      </w:pPr>
    </w:p>
    <w:p w:rsidR="00041FE0" w:rsidRDefault="00041FE0">
      <w:pPr>
        <w:ind w:firstLine="630"/>
        <w:jc w:val="center"/>
        <w:rPr>
          <w:b/>
          <w:bCs/>
          <w:sz w:val="32"/>
        </w:rPr>
      </w:pPr>
    </w:p>
    <w:p w:rsidR="00041FE0" w:rsidRDefault="00041FE0">
      <w:pPr>
        <w:ind w:firstLine="630"/>
        <w:jc w:val="center"/>
        <w:rPr>
          <w:b/>
          <w:bCs/>
          <w:sz w:val="32"/>
        </w:rPr>
      </w:pPr>
    </w:p>
    <w:p w:rsidR="00041FE0" w:rsidRDefault="00041FE0">
      <w:pPr>
        <w:ind w:firstLine="630"/>
        <w:jc w:val="center"/>
        <w:rPr>
          <w:b/>
          <w:bCs/>
          <w:sz w:val="32"/>
        </w:rPr>
      </w:pPr>
    </w:p>
    <w:p w:rsidR="00041FE0" w:rsidRDefault="00041FE0">
      <w:pPr>
        <w:ind w:firstLine="630"/>
        <w:jc w:val="center"/>
        <w:rPr>
          <w:b/>
          <w:bCs/>
        </w:rPr>
      </w:pPr>
    </w:p>
    <w:p w:rsidR="00041FE0" w:rsidRDefault="00041FE0">
      <w:pPr>
        <w:jc w:val="center"/>
        <w:rPr>
          <w:rFonts w:eastAsia="黑体"/>
          <w:sz w:val="36"/>
        </w:rPr>
      </w:pPr>
      <w:r>
        <w:rPr>
          <w:rFonts w:eastAsia="黑体" w:hint="eastAsia"/>
          <w:sz w:val="36"/>
        </w:rPr>
        <w:lastRenderedPageBreak/>
        <w:t>说</w:t>
      </w:r>
      <w:r>
        <w:rPr>
          <w:rFonts w:eastAsia="黑体" w:hint="eastAsia"/>
          <w:sz w:val="36"/>
        </w:rPr>
        <w:t xml:space="preserve">   </w:t>
      </w:r>
      <w:r>
        <w:rPr>
          <w:rFonts w:eastAsia="黑体" w:hint="eastAsia"/>
          <w:sz w:val="36"/>
        </w:rPr>
        <w:t>明</w:t>
      </w:r>
    </w:p>
    <w:p w:rsidR="00041FE0" w:rsidRDefault="00041FE0">
      <w:pPr>
        <w:jc w:val="center"/>
        <w:rPr>
          <w:sz w:val="28"/>
        </w:rPr>
      </w:pPr>
    </w:p>
    <w:p w:rsidR="00041FE0" w:rsidRDefault="00041FE0">
      <w:pPr>
        <w:pStyle w:val="a3"/>
        <w:tabs>
          <w:tab w:val="clear" w:pos="0"/>
        </w:tabs>
        <w:spacing w:line="380" w:lineRule="exact"/>
        <w:ind w:leftChars="100" w:left="210" w:rightChars="100" w:right="210" w:firstLine="422"/>
        <w:rPr>
          <w:rFonts w:ascii="黑体" w:eastAsia="黑体" w:hAnsi="宋体"/>
          <w:b/>
          <w:bCs/>
          <w:sz w:val="21"/>
        </w:rPr>
      </w:pPr>
      <w:r>
        <w:rPr>
          <w:rFonts w:ascii="黑体" w:eastAsia="黑体" w:hAnsi="宋体" w:hint="eastAsia"/>
          <w:b/>
          <w:bCs/>
          <w:sz w:val="21"/>
        </w:rPr>
        <w:t>一、开题报告前的准备</w:t>
      </w:r>
    </w:p>
    <w:p w:rsidR="00041FE0" w:rsidRDefault="00041FE0">
      <w:pPr>
        <w:pStyle w:val="a3"/>
        <w:tabs>
          <w:tab w:val="clear" w:pos="0"/>
        </w:tabs>
        <w:spacing w:line="380" w:lineRule="exact"/>
        <w:ind w:leftChars="100" w:left="210" w:rightChars="100" w:right="210" w:firstLine="420"/>
        <w:rPr>
          <w:rFonts w:ascii="宋体" w:hAnsi="宋体"/>
          <w:sz w:val="21"/>
        </w:rPr>
      </w:pPr>
      <w:r>
        <w:rPr>
          <w:rFonts w:ascii="宋体" w:hAnsi="宋体" w:hint="eastAsia"/>
          <w:sz w:val="21"/>
        </w:rPr>
        <w:t>毕业论文（设计）题目确定后，学生应尽快征求导师意见，讨论题意与整个毕业论文（或设计）的工作计划，然后根据课题要求查阅、收集有关资料并编写研究提纲，主要由以下几个部分构成：</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1、研究（或设计）的目的与意义。应说明此项研究（或设计）在生产实践上或对某些技术进行改革带来的经济、生态与社会效益。有的课题过去曾进行过，但缺乏研究，现在可以在理论上做些探讨，说明其对科学发展的意义。</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2、国内外同类研究（或同类设计）的概况综述。在广泛查阅有关文献后，对该类课题研究（或设计）已取得的成就与尚存在的问题进行简要综述，只对本人所承担的课题或设计部分的已有成果与存在问题有条理地进行阐述，并提出自己对一些问题的看法。</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3、课题研究（或设计）的内容。要具体写出将在哪些方面开展研究，要重点突出。研究的主要内容应是物所能及、力所能及、能按时完成的，并要考虑与其它同学的互助、合作。</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4、研究（或设计）方法。科学的研究方法或切合实际的具有新意的设计方法，是获得高质量研究成果或高水平设计成就的关键。因此，在开始实践前，学生必须熟悉研究（或设计）方法，以避免蛮干造成返工，或得不到成果，甚至于写不出毕业论文或完不成设计任务。</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5、实施计划。要在研究提纲中按研究（或设计）内容落实具体时间与地点，有计划地进行工作。</w:t>
      </w:r>
    </w:p>
    <w:p w:rsidR="00041FE0" w:rsidRDefault="00041FE0">
      <w:pPr>
        <w:spacing w:line="380" w:lineRule="exact"/>
        <w:ind w:leftChars="100" w:left="210" w:rightChars="100" w:right="210" w:firstLineChars="200" w:firstLine="422"/>
        <w:rPr>
          <w:rFonts w:ascii="黑体" w:eastAsia="黑体" w:hAnsi="宋体"/>
          <w:b/>
          <w:bCs/>
        </w:rPr>
      </w:pPr>
      <w:r>
        <w:rPr>
          <w:rFonts w:ascii="黑体" w:eastAsia="黑体" w:hAnsi="宋体" w:hint="eastAsia"/>
          <w:b/>
          <w:bCs/>
        </w:rPr>
        <w:t>二、开题报告</w:t>
      </w:r>
    </w:p>
    <w:p w:rsidR="00041FE0" w:rsidRDefault="00041FE0">
      <w:pPr>
        <w:pStyle w:val="2"/>
        <w:spacing w:line="380" w:lineRule="exact"/>
        <w:ind w:leftChars="100" w:left="210" w:rightChars="100" w:right="210" w:firstLine="420"/>
        <w:rPr>
          <w:sz w:val="21"/>
        </w:rPr>
      </w:pPr>
      <w:r>
        <w:rPr>
          <w:rFonts w:hint="eastAsia"/>
          <w:sz w:val="21"/>
        </w:rPr>
        <w:t>1、开题报告可在导师所在系（教研室）、专业或院范围内举行，须适当请有关专家参加，导师必须参加。报告最迟在毕业（生产）实习前完成。</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2、本表（页面：16K）在开题报告通过论证后填写，一式三份，本人、导师、所在院部（要原件）各一份。</w:t>
      </w:r>
    </w:p>
    <w:p w:rsidR="00041FE0" w:rsidRDefault="00041FE0">
      <w:pPr>
        <w:pStyle w:val="2"/>
        <w:spacing w:line="380" w:lineRule="exact"/>
        <w:ind w:leftChars="100" w:left="210" w:rightChars="100" w:right="210" w:firstLine="422"/>
        <w:rPr>
          <w:rFonts w:ascii="黑体" w:eastAsia="黑体"/>
          <w:b/>
          <w:bCs/>
          <w:sz w:val="21"/>
        </w:rPr>
      </w:pPr>
      <w:r>
        <w:rPr>
          <w:rFonts w:ascii="黑体" w:eastAsia="黑体" w:hint="eastAsia"/>
          <w:b/>
          <w:bCs/>
          <w:sz w:val="21"/>
        </w:rPr>
        <w:t>三、注意事项</w:t>
      </w:r>
    </w:p>
    <w:p w:rsidR="00041FE0" w:rsidRDefault="00041FE0">
      <w:pPr>
        <w:spacing w:line="380" w:lineRule="exact"/>
        <w:ind w:leftChars="100" w:left="210" w:rightChars="100" w:right="210" w:firstLineChars="200" w:firstLine="420"/>
        <w:rPr>
          <w:rFonts w:ascii="宋体" w:hAnsi="宋体"/>
        </w:rPr>
      </w:pPr>
      <w:r>
        <w:rPr>
          <w:rFonts w:hint="eastAsia"/>
        </w:rPr>
        <w:t>1</w:t>
      </w:r>
      <w:r>
        <w:rPr>
          <w:rFonts w:hint="eastAsia"/>
        </w:rPr>
        <w:t>、开题报告</w:t>
      </w:r>
      <w:r>
        <w:rPr>
          <w:rFonts w:ascii="宋体" w:hAnsi="宋体" w:hint="eastAsia"/>
        </w:rPr>
        <w:t>的撰写完成，意味着毕业论文（设计）工作已经开始，学生已对整个毕业论文（设计）工作有了周密的思考，是完成毕业论文（设计）关键的环节。在开题报告的编写中指导教师只可提示，不可包办代替。</w:t>
      </w:r>
    </w:p>
    <w:p w:rsidR="00041FE0" w:rsidRDefault="00041FE0">
      <w:pPr>
        <w:spacing w:line="380" w:lineRule="exact"/>
        <w:ind w:leftChars="100" w:left="210" w:rightChars="100" w:right="210" w:firstLineChars="200" w:firstLine="420"/>
        <w:rPr>
          <w:rFonts w:ascii="宋体" w:hAnsi="宋体"/>
        </w:rPr>
      </w:pPr>
      <w:r>
        <w:rPr>
          <w:rFonts w:ascii="宋体" w:hAnsi="宋体" w:hint="eastAsia"/>
        </w:rPr>
        <w:t>2、无开题报告者不准申请答辩。</w:t>
      </w:r>
    </w:p>
    <w:p w:rsidR="00041FE0" w:rsidRDefault="00041FE0">
      <w:pPr>
        <w:spacing w:line="380" w:lineRule="exact"/>
        <w:ind w:leftChars="100" w:left="210" w:rightChars="100" w:right="210" w:firstLineChars="200" w:firstLine="420"/>
        <w:rPr>
          <w:b/>
          <w:bCs/>
          <w:sz w:val="32"/>
        </w:rPr>
      </w:pPr>
      <w:r>
        <w:rPr>
          <w:rFonts w:ascii="宋体" w:hAnsi="宋体" w:hint="eastAsia"/>
        </w:rPr>
        <w:t>3、本表（原件）用钢笔填写，字迹务必清楚。</w:t>
      </w:r>
    </w:p>
    <w:p w:rsidR="00041FE0" w:rsidRDefault="00041FE0">
      <w:pPr>
        <w:ind w:firstLine="630"/>
        <w:jc w:val="center"/>
        <w:rPr>
          <w:b/>
          <w:bCs/>
        </w:rPr>
      </w:pPr>
    </w:p>
    <w:p w:rsidR="003B6080" w:rsidRDefault="003B6080">
      <w:pPr>
        <w:ind w:firstLine="630"/>
        <w:jc w:val="center"/>
        <w:rPr>
          <w:b/>
          <w:bCs/>
        </w:rPr>
      </w:pPr>
    </w:p>
    <w:p w:rsidR="003B6080" w:rsidRDefault="003B6080">
      <w:pPr>
        <w:ind w:firstLine="630"/>
        <w:jc w:val="center"/>
        <w:rPr>
          <w:b/>
          <w:bCs/>
        </w:rPr>
      </w:pPr>
    </w:p>
    <w:p w:rsidR="00041FE0" w:rsidRDefault="00041FE0">
      <w:pPr>
        <w:ind w:firstLine="630"/>
        <w:jc w:val="center"/>
        <w:rPr>
          <w:b/>
          <w:bCs/>
        </w:rPr>
      </w:pPr>
    </w:p>
    <w:tbl>
      <w:tblPr>
        <w:tblW w:w="8354" w:type="dxa"/>
        <w:jc w:val="center"/>
        <w:tblBorders>
          <w:top w:val="single" w:sz="4" w:space="0" w:color="auto"/>
          <w:left w:val="single" w:sz="4" w:space="0" w:color="auto"/>
          <w:bottom w:val="single" w:sz="4" w:space="0" w:color="auto"/>
          <w:right w:val="single" w:sz="4" w:space="0" w:color="auto"/>
        </w:tblBorders>
        <w:tblCellMar>
          <w:left w:w="57" w:type="dxa"/>
          <w:right w:w="57" w:type="dxa"/>
        </w:tblCellMar>
        <w:tblLook w:val="0000"/>
      </w:tblPr>
      <w:tblGrid>
        <w:gridCol w:w="8354"/>
      </w:tblGrid>
      <w:tr w:rsidR="00041FE0">
        <w:trPr>
          <w:trHeight w:val="165"/>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rPr>
            </w:pPr>
            <w:r>
              <w:rPr>
                <w:rFonts w:eastAsia="黑体" w:hint="eastAsia"/>
                <w:b/>
                <w:bCs/>
              </w:rPr>
              <w:lastRenderedPageBreak/>
              <w:t>一、选题依据</w:t>
            </w:r>
            <w:r>
              <w:rPr>
                <w:rFonts w:eastAsia="黑体" w:hint="eastAsia"/>
              </w:rPr>
              <w:t>（拟开展研究项目的研究目的、意义）</w:t>
            </w:r>
          </w:p>
        </w:tc>
      </w:tr>
      <w:tr w:rsidR="00041FE0">
        <w:trPr>
          <w:trHeight w:val="1705"/>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423D41" w:rsidP="006E16F1">
            <w:pPr>
              <w:ind w:firstLine="435"/>
              <w:rPr>
                <w:rFonts w:ascii="宋体" w:hAnsi="宋体"/>
                <w:szCs w:val="21"/>
              </w:rPr>
            </w:pPr>
            <w:r w:rsidRPr="006E16F1">
              <w:rPr>
                <w:rFonts w:ascii="宋体" w:hAnsi="宋体" w:hint="eastAsia"/>
                <w:szCs w:val="21"/>
              </w:rPr>
              <w:t>近年来，随着高考改革的不断深入，人们对于教育不断重视，山东高考人数一直在50万人以上，使得山东部分地区面临巨大的考试压力，这也意味着考生面临激烈的竞争。艺术考试作为高考中不可缺少的一部分，依然受到人们的关注。每年的二三月份，艺考生就开始忙碌着奔赴全国各地进行艺术考试，有的学生为了提高录取率，竟然报考了十几所学校。</w:t>
            </w:r>
          </w:p>
          <w:p w:rsidR="0012156D" w:rsidRDefault="007762D4" w:rsidP="006E16F1">
            <w:pPr>
              <w:ind w:firstLine="435"/>
              <w:rPr>
                <w:rFonts w:ascii="宋体" w:hAnsi="宋体"/>
                <w:szCs w:val="21"/>
              </w:rPr>
            </w:pPr>
            <w:r w:rsidRPr="000971F2">
              <w:rPr>
                <w:rFonts w:ascii="宋体" w:hAnsi="宋体" w:hint="eastAsia"/>
                <w:szCs w:val="21"/>
              </w:rPr>
              <w:t>对于山东农业大学来说，随着办学质量提高，越来越多的艺术考生选择报考山东农业大学。关于艺术类招生工作也一直受到学校领导的高度重视,艺术类招生的工作不能忽视。 我校现在采取人工报名的方式：考生提前到达学校，填写报名表，再由专门的招考人员一一录入系统，最后再编排考场座次，发放准考证。但是随着近几年报名人数不断增加,</w:t>
            </w:r>
            <w:r w:rsidR="00B12EE5">
              <w:rPr>
                <w:rFonts w:ascii="宋体" w:hAnsi="宋体" w:hint="eastAsia"/>
                <w:szCs w:val="21"/>
              </w:rPr>
              <w:t>人工报名方式已不能满足当前考试报名的需求。因此，网上报名</w:t>
            </w:r>
            <w:r w:rsidR="00F75645">
              <w:rPr>
                <w:rFonts w:ascii="宋体" w:hAnsi="宋体" w:hint="eastAsia"/>
                <w:szCs w:val="21"/>
              </w:rPr>
              <w:t>就成了报名的流行形式。</w:t>
            </w:r>
          </w:p>
          <w:p w:rsidR="00C94FA2" w:rsidRPr="004A09A0" w:rsidRDefault="00C94FA2" w:rsidP="004A09A0">
            <w:pPr>
              <w:ind w:firstLine="435"/>
              <w:rPr>
                <w:rFonts w:ascii="宋体" w:hAnsi="宋体"/>
                <w:szCs w:val="21"/>
              </w:rPr>
            </w:pPr>
            <w:r w:rsidRPr="004A09A0">
              <w:rPr>
                <w:rFonts w:ascii="宋体" w:hAnsi="宋体" w:hint="eastAsia"/>
                <w:szCs w:val="21"/>
              </w:rPr>
              <w:t>网上报名系统的设计与实现对于学校和考生来说具有重要意义：</w:t>
            </w:r>
          </w:p>
          <w:p w:rsidR="00C94FA2" w:rsidRPr="004A09A0" w:rsidRDefault="00C94FA2" w:rsidP="004A09A0">
            <w:pPr>
              <w:ind w:firstLine="435"/>
              <w:rPr>
                <w:rFonts w:ascii="宋体" w:hAnsi="宋体"/>
                <w:szCs w:val="21"/>
              </w:rPr>
            </w:pPr>
            <w:r w:rsidRPr="004A09A0">
              <w:rPr>
                <w:rFonts w:ascii="宋体" w:hAnsi="宋体" w:hint="eastAsia"/>
                <w:szCs w:val="21"/>
              </w:rPr>
              <w:t>1、能够打破地域限制，提高学校的知名度。只要有网络的地方就可以在规定的时间内登陆指定网址进行报名，提高了考生报名的积极性。诚然，通过网络，也可以使更多的考生了解山东农业大学，在一定程度上起到了宣传的作用。</w:t>
            </w:r>
          </w:p>
          <w:p w:rsidR="0093048E" w:rsidRDefault="00C94FA2" w:rsidP="004A09A0">
            <w:pPr>
              <w:ind w:firstLine="435"/>
              <w:rPr>
                <w:rFonts w:ascii="宋体" w:hAnsi="宋体"/>
                <w:szCs w:val="21"/>
              </w:rPr>
            </w:pPr>
            <w:r w:rsidRPr="004A09A0">
              <w:rPr>
                <w:rFonts w:ascii="宋体" w:hAnsi="宋体" w:hint="eastAsia"/>
                <w:szCs w:val="21"/>
              </w:rPr>
              <w:t>2、大大减轻招考人员的工作量，有利于工作人员合理安排时间。</w:t>
            </w:r>
          </w:p>
          <w:p w:rsidR="00C94FA2" w:rsidRPr="004A09A0" w:rsidRDefault="00C94FA2" w:rsidP="004A09A0">
            <w:pPr>
              <w:ind w:firstLine="435"/>
              <w:rPr>
                <w:rFonts w:ascii="宋体" w:hAnsi="宋体"/>
                <w:szCs w:val="21"/>
              </w:rPr>
            </w:pPr>
            <w:r w:rsidRPr="004A09A0">
              <w:rPr>
                <w:rFonts w:ascii="宋体" w:hAnsi="宋体" w:hint="eastAsia"/>
                <w:szCs w:val="21"/>
              </w:rPr>
              <w:t>3、减少报名费用，节省开支。以往现场报名考生都是从很远的地方赶来，</w:t>
            </w:r>
            <w:r w:rsidR="00C73281">
              <w:rPr>
                <w:rFonts w:ascii="宋体" w:hAnsi="宋体" w:hint="eastAsia"/>
                <w:szCs w:val="21"/>
              </w:rPr>
              <w:t>车费住宿开销负担大，</w:t>
            </w:r>
            <w:r w:rsidRPr="004A09A0">
              <w:rPr>
                <w:rFonts w:ascii="宋体" w:hAnsi="宋体" w:hint="eastAsia"/>
                <w:szCs w:val="21"/>
              </w:rPr>
              <w:t>采用网上报名，可以不用花费一分钱，节省了开支。</w:t>
            </w:r>
          </w:p>
          <w:p w:rsidR="00C81423" w:rsidRPr="000971F2" w:rsidRDefault="00C94FA2" w:rsidP="00261565">
            <w:pPr>
              <w:ind w:firstLine="435"/>
              <w:rPr>
                <w:rFonts w:ascii="宋体" w:hAnsi="宋体"/>
                <w:szCs w:val="21"/>
              </w:rPr>
            </w:pPr>
            <w:r w:rsidRPr="004A09A0">
              <w:rPr>
                <w:rFonts w:ascii="宋体" w:hAnsi="宋体" w:hint="eastAsia"/>
                <w:szCs w:val="21"/>
              </w:rPr>
              <w:t>4、对于保护考生人身财产安全具有重要意义。考虑到考生要到现场进行报名，坐车、住宿过程都存在各种不安全因素。通过网上报名可以完全避免这种风险发生，极大的保护考生的利益。</w:t>
            </w:r>
          </w:p>
        </w:tc>
      </w:tr>
      <w:tr w:rsidR="00041FE0">
        <w:trPr>
          <w:trHeight w:val="396"/>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rPr>
            </w:pPr>
            <w:r>
              <w:rPr>
                <w:rFonts w:eastAsia="黑体" w:hint="eastAsia"/>
                <w:b/>
                <w:bCs/>
              </w:rPr>
              <w:t>二、文献综述内容</w:t>
            </w:r>
            <w:r>
              <w:rPr>
                <w:rFonts w:eastAsia="黑体" w:hint="eastAsia"/>
              </w:rPr>
              <w:t>（在充分收集研究主题相关资料的基础上，分析国内外研究现状，提出问题，找到研究主题的切入点，附主要参考文献）</w:t>
            </w:r>
          </w:p>
        </w:tc>
      </w:tr>
      <w:tr w:rsidR="00041FE0">
        <w:trPr>
          <w:trHeight w:val="5626"/>
          <w:jc w:val="center"/>
        </w:trPr>
        <w:tc>
          <w:tcPr>
            <w:tcW w:w="8354" w:type="dxa"/>
            <w:tcBorders>
              <w:top w:val="single" w:sz="4" w:space="0" w:color="auto"/>
              <w:left w:val="single" w:sz="4" w:space="0" w:color="auto"/>
              <w:bottom w:val="single" w:sz="4" w:space="0" w:color="auto"/>
              <w:right w:val="single" w:sz="4" w:space="0" w:color="auto"/>
            </w:tcBorders>
          </w:tcPr>
          <w:p w:rsidR="007C6C5D" w:rsidRDefault="007C6C5D" w:rsidP="0034787D">
            <w:pPr>
              <w:numPr>
                <w:ins w:id="0" w:author="li-zhu" w:date="2006-03-06T00:12:00Z"/>
              </w:numPr>
              <w:ind w:firstLineChars="200" w:firstLine="420"/>
              <w:rPr>
                <w:rFonts w:ascii="宋体" w:hAnsi="宋体"/>
                <w:szCs w:val="21"/>
              </w:rPr>
            </w:pPr>
            <w:r w:rsidRPr="007C6C5D">
              <w:rPr>
                <w:rFonts w:ascii="宋体" w:hAnsi="宋体" w:hint="eastAsia"/>
                <w:szCs w:val="21"/>
              </w:rPr>
              <w:t>随着网</w:t>
            </w:r>
            <w:r>
              <w:rPr>
                <w:rFonts w:ascii="宋体" w:hAnsi="宋体" w:hint="eastAsia"/>
                <w:szCs w:val="21"/>
              </w:rPr>
              <w:t>络信息技术的发展，传统的招生办法已经无法满足当前社会节奏的需要。运用计算机技术，完全可以实现信息快速共享，无纸化办公，打破地域限制。</w:t>
            </w:r>
          </w:p>
          <w:p w:rsidR="00094199" w:rsidRDefault="00B459FB" w:rsidP="0034787D">
            <w:pPr>
              <w:ind w:firstLineChars="200" w:firstLine="420"/>
              <w:rPr>
                <w:rFonts w:ascii="宋体" w:hAnsi="宋体"/>
                <w:szCs w:val="21"/>
              </w:rPr>
            </w:pPr>
            <w:r>
              <w:rPr>
                <w:rFonts w:ascii="宋体" w:hAnsi="宋体" w:hint="eastAsia"/>
                <w:szCs w:val="21"/>
              </w:rPr>
              <w:t>在</w:t>
            </w:r>
            <w:r w:rsidRPr="0020449A">
              <w:rPr>
                <w:rFonts w:ascii="宋体" w:hAnsi="宋体" w:hint="eastAsia"/>
                <w:color w:val="FF0000"/>
                <w:szCs w:val="21"/>
              </w:rPr>
              <w:t>国外</w:t>
            </w:r>
            <w:r>
              <w:rPr>
                <w:rFonts w:ascii="宋体" w:hAnsi="宋体" w:hint="eastAsia"/>
                <w:szCs w:val="21"/>
              </w:rPr>
              <w:t>，像麻省理工学院、哈佛大学等高等学府均采用网上报名的方式</w:t>
            </w:r>
            <w:r w:rsidR="007B2404">
              <w:rPr>
                <w:rFonts w:ascii="宋体" w:hAnsi="宋体" w:hint="eastAsia"/>
                <w:szCs w:val="21"/>
              </w:rPr>
              <w:t>，</w:t>
            </w:r>
            <w:r w:rsidR="005C2932" w:rsidRPr="001C0C2B">
              <w:rPr>
                <w:rFonts w:ascii="宋体" w:hAnsi="宋体" w:hint="eastAsia"/>
                <w:szCs w:val="21"/>
              </w:rPr>
              <w:t>除查询相关的招生信息外，还可以提交报名材料，甚至可以与相关人员进行网上交互。在电子商务方面：电子商务已经成为国际上各个国家制定经济政策的主要依据之一</w:t>
            </w:r>
            <w:r w:rsidR="00B0269D">
              <w:rPr>
                <w:rFonts w:ascii="宋体" w:hAnsi="宋体" w:hint="eastAsia"/>
                <w:szCs w:val="21"/>
              </w:rPr>
              <w:t>。在因特网上，电子商务成功应用的例子很多。</w:t>
            </w:r>
            <w:r w:rsidR="00094199" w:rsidRPr="00E3675B">
              <w:rPr>
                <w:rFonts w:ascii="宋体" w:hAnsi="宋体" w:hint="eastAsia"/>
                <w:szCs w:val="21"/>
              </w:rPr>
              <w:t>此外西方发达国家对电子商务非常重视，制定了一系列的标准和开发指南。</w:t>
            </w:r>
          </w:p>
          <w:p w:rsidR="00F93608" w:rsidRDefault="00F93608" w:rsidP="0034787D">
            <w:pPr>
              <w:ind w:firstLineChars="200" w:firstLine="420"/>
              <w:rPr>
                <w:rFonts w:ascii="宋体" w:hAnsi="宋体"/>
                <w:szCs w:val="21"/>
              </w:rPr>
            </w:pPr>
            <w:r w:rsidRPr="0034787D">
              <w:rPr>
                <w:rFonts w:ascii="宋体" w:hAnsi="宋体"/>
                <w:szCs w:val="21"/>
              </w:rPr>
              <w:t>在</w:t>
            </w:r>
            <w:r w:rsidRPr="0020449A">
              <w:rPr>
                <w:rFonts w:ascii="宋体" w:hAnsi="宋体"/>
                <w:color w:val="FF0000"/>
                <w:szCs w:val="21"/>
              </w:rPr>
              <w:t>国内</w:t>
            </w:r>
            <w:r w:rsidRPr="0034787D">
              <w:rPr>
                <w:rFonts w:ascii="宋体" w:hAnsi="宋体" w:hint="eastAsia"/>
                <w:szCs w:val="21"/>
              </w:rPr>
              <w:t>，</w:t>
            </w:r>
            <w:r w:rsidRPr="0034787D">
              <w:rPr>
                <w:rFonts w:ascii="宋体" w:hAnsi="宋体"/>
                <w:szCs w:val="21"/>
              </w:rPr>
              <w:t>由于互联网技术起步较晚</w:t>
            </w:r>
            <w:r w:rsidRPr="0034787D">
              <w:rPr>
                <w:rFonts w:ascii="宋体" w:hAnsi="宋体" w:hint="eastAsia"/>
                <w:szCs w:val="21"/>
              </w:rPr>
              <w:t>，</w:t>
            </w:r>
            <w:r w:rsidRPr="0034787D">
              <w:rPr>
                <w:rFonts w:ascii="宋体" w:hAnsi="宋体"/>
                <w:szCs w:val="21"/>
              </w:rPr>
              <w:t>所以与国外有些差距</w:t>
            </w:r>
            <w:r w:rsidRPr="0034787D">
              <w:rPr>
                <w:rFonts w:ascii="宋体" w:hAnsi="宋体" w:hint="eastAsia"/>
                <w:szCs w:val="21"/>
              </w:rPr>
              <w:t>。刚起步时由于带宽小，网络阻塞等原因，起初的网上报名试点并不是很成功。当时随着计算机网络技术的进步，带宽问题逐渐解决。2003年教育部开始针对在职研究生进行网上报名试点工作。2004年，清华大学也开始进行网上报名试点。2005年起，教育部开始在全国范围内推广研究生网上报名，一直持续到现在。从此以后，网上报名逐渐成为报名的主流形式，高考志愿填报等越来越多的考试纷纷采取网上报名，报名的形式和内容也逐渐丰富多样化。现在越来越多的人选择网上购物、网上订票、网上订餐。网上消费的背后折射出的是我国电子商务的蓬勃发展。2014年淘宝“双11”总成交额达571亿，电子商务逐渐成为人们热衷学习探讨的话题。</w:t>
            </w:r>
          </w:p>
          <w:p w:rsidR="00D979D6" w:rsidRDefault="002B337A" w:rsidP="0034787D">
            <w:pPr>
              <w:ind w:firstLineChars="200" w:firstLine="420"/>
              <w:rPr>
                <w:rFonts w:ascii="宋体" w:hAnsi="宋体"/>
                <w:szCs w:val="21"/>
              </w:rPr>
            </w:pPr>
            <w:r>
              <w:rPr>
                <w:rFonts w:ascii="宋体" w:hAnsi="宋体" w:hint="eastAsia"/>
                <w:szCs w:val="21"/>
              </w:rPr>
              <w:t>目前，教育领域已普遍采用网络进行教学，办公，报名，缴费，针对国内外现状以及当前学校的情况，如何让考生不必亲自到报考学校报名同时又能大大减少招考人员繁重的工作？使用网上报名与网上缴费相结合的方式开发一款艺术类招生考试报名系统。</w:t>
            </w:r>
          </w:p>
          <w:p w:rsidR="00016621" w:rsidRDefault="00BE5AB0" w:rsidP="00057811">
            <w:pPr>
              <w:ind w:firstLineChars="200" w:firstLine="420"/>
              <w:rPr>
                <w:rFonts w:ascii="宋体" w:hAnsi="宋体"/>
                <w:szCs w:val="21"/>
              </w:rPr>
            </w:pPr>
            <w:r w:rsidRPr="00057811">
              <w:rPr>
                <w:rFonts w:ascii="宋体" w:hAnsi="宋体" w:hint="eastAsia"/>
                <w:szCs w:val="21"/>
              </w:rPr>
              <w:t>J2EE是纯粹基于Java的解决方案。自1998年Sun公司推出EJB1.0标准后J2EE飞速发展，如今，J2EE体系及相关产品已经成为WEB服务端开发的一个强有力的支撑环境。J2EE平台采用的是多层次分布式的应用程序模型。应用程序的逻辑根据其实现的不同功能被分装到组件中，组成J2EE应用程序的大量应用程序组件根据其所属的层被安装到不同的机器中，该模型具有重用组件的能力、基于扩展标记语言的数据交换、统一的安全模式和灵活的事务控制。</w:t>
            </w:r>
            <w:r w:rsidR="00DE47CA">
              <w:rPr>
                <w:rFonts w:ascii="宋体" w:hAnsi="宋体" w:hint="eastAsia"/>
                <w:szCs w:val="21"/>
              </w:rPr>
              <w:t>J2EE包括许多组件，总结起来分为：客户端组件，web组件，业务逻辑组件。</w:t>
            </w:r>
          </w:p>
          <w:p w:rsidR="0095217D" w:rsidRDefault="00C64211" w:rsidP="00C65EF3">
            <w:pPr>
              <w:ind w:firstLineChars="200" w:firstLine="420"/>
              <w:rPr>
                <w:rFonts w:ascii="宋体" w:hAnsi="宋体"/>
                <w:szCs w:val="21"/>
              </w:rPr>
            </w:pPr>
            <w:r w:rsidRPr="00C65EF3">
              <w:rPr>
                <w:rFonts w:ascii="宋体" w:hAnsi="宋体" w:hint="eastAsia"/>
                <w:szCs w:val="21"/>
              </w:rPr>
              <w:lastRenderedPageBreak/>
              <w:t>如今使用的最广泛的数据库就是MySQL数据库，它是一种关系型数据库关系系统。</w:t>
            </w:r>
            <w:r w:rsidRPr="00C65EF3">
              <w:rPr>
                <w:rFonts w:ascii="宋体" w:hAnsi="宋体"/>
                <w:szCs w:val="21"/>
              </w:rPr>
              <w:t>MySQL</w:t>
            </w:r>
            <w:r w:rsidRPr="00C65EF3">
              <w:rPr>
                <w:rFonts w:ascii="宋体" w:hAnsi="宋体" w:hint="eastAsia"/>
                <w:szCs w:val="21"/>
              </w:rPr>
              <w:t>被广泛地应用在</w:t>
            </w:r>
            <w:r w:rsidRPr="00C65EF3">
              <w:rPr>
                <w:rFonts w:ascii="宋体" w:hAnsi="宋体"/>
                <w:szCs w:val="21"/>
              </w:rPr>
              <w:t>Internet</w:t>
            </w:r>
            <w:r w:rsidRPr="00C65EF3">
              <w:rPr>
                <w:rFonts w:ascii="宋体" w:hAnsi="宋体" w:hint="eastAsia"/>
                <w:szCs w:val="21"/>
              </w:rPr>
              <w:t>上的中小型网站中。由于其体积小、速度快、总体拥有成本低，尤其是开放源码这一特点，许多中小型网站为了降低网站总体拥有成本而选择了</w:t>
            </w:r>
            <w:r w:rsidRPr="00C65EF3">
              <w:rPr>
                <w:rFonts w:ascii="宋体" w:hAnsi="宋体"/>
                <w:szCs w:val="21"/>
              </w:rPr>
              <w:t>MySQL</w:t>
            </w:r>
            <w:r w:rsidRPr="00C65EF3">
              <w:rPr>
                <w:rFonts w:ascii="宋体" w:hAnsi="宋体" w:hint="eastAsia"/>
                <w:szCs w:val="21"/>
              </w:rPr>
              <w:t>作为网站数据库。</w:t>
            </w:r>
          </w:p>
          <w:p w:rsidR="003E7A3B" w:rsidRPr="0034787D" w:rsidRDefault="008469CC" w:rsidP="00DB1D9F">
            <w:pPr>
              <w:ind w:firstLineChars="200" w:firstLine="420"/>
              <w:rPr>
                <w:rFonts w:ascii="宋体" w:hAnsi="宋体"/>
                <w:szCs w:val="21"/>
              </w:rPr>
            </w:pPr>
            <w:r w:rsidRPr="00DB1D9F">
              <w:rPr>
                <w:rFonts w:ascii="宋体" w:hAnsi="宋体" w:hint="eastAsia"/>
                <w:szCs w:val="21"/>
              </w:rPr>
              <w:t>Struts2是一个优秀的，可扩展的企业级Java WEB应用程序框架，它以WebWork为核心，但它同时吸收了Struts1和webwork两者的优势和一些新的特性</w:t>
            </w:r>
            <w:r w:rsidRPr="003B6080">
              <w:rPr>
                <w:rFonts w:ascii="宋体" w:hAnsi="宋体" w:hint="eastAsia"/>
                <w:color w:val="FF0000"/>
                <w:szCs w:val="21"/>
              </w:rPr>
              <w:t>[6]</w:t>
            </w:r>
            <w:r w:rsidRPr="00DB1D9F">
              <w:rPr>
                <w:rFonts w:ascii="宋体" w:hAnsi="宋体" w:hint="eastAsia"/>
                <w:szCs w:val="21"/>
              </w:rPr>
              <w:t>。Struts2的action对象为每个请求都实例化对象，没有线程安全的问题；Action不依赖于Servlet API，从而允许Action脱离Web容器运行。Struts2中使用OGNL语言，方便数据获取和展示。</w:t>
            </w:r>
          </w:p>
          <w:p w:rsidR="00DF25F9" w:rsidRPr="00194D12" w:rsidRDefault="00DF25F9" w:rsidP="00194D12">
            <w:pPr>
              <w:ind w:firstLineChars="200" w:firstLine="420"/>
              <w:rPr>
                <w:rFonts w:ascii="宋体" w:hAnsi="宋体"/>
                <w:szCs w:val="21"/>
              </w:rPr>
            </w:pPr>
            <w:r w:rsidRPr="00194D12">
              <w:rPr>
                <w:rFonts w:ascii="宋体" w:hAnsi="宋体" w:hint="eastAsia"/>
                <w:szCs w:val="21"/>
              </w:rPr>
              <w:t>Hibernate是一个开放源代码的对象关系映射框架，它对JDBC进行了非常轻量级的对象封装，使得程序员可以利用面向对象的思想进行数据库的相关操作，完成数据库的持久化。</w:t>
            </w:r>
          </w:p>
          <w:p w:rsidR="008B501D" w:rsidRPr="00194D12" w:rsidRDefault="008B501D" w:rsidP="00194D12">
            <w:pPr>
              <w:ind w:firstLineChars="200" w:firstLine="420"/>
              <w:rPr>
                <w:rFonts w:ascii="宋体" w:hAnsi="宋体"/>
                <w:szCs w:val="21"/>
              </w:rPr>
            </w:pPr>
            <w:r w:rsidRPr="00194D12">
              <w:rPr>
                <w:rFonts w:ascii="宋体" w:hAnsi="宋体"/>
                <w:szCs w:val="21"/>
              </w:rPr>
              <w:t>S</w:t>
            </w:r>
            <w:r w:rsidRPr="00194D12">
              <w:rPr>
                <w:rFonts w:ascii="宋体" w:hAnsi="宋体" w:hint="eastAsia"/>
                <w:szCs w:val="21"/>
              </w:rPr>
              <w:t>pring是Java平台上的一个开源应用框架。Spring框架本身并没有强制实行任何特别的编程模式。从设计上看，Spring给了Java开发者许多的自由度，但同时为常见的问题提供了良好的文档和易于使用的方法。简而言之，Spring是一个轻量级的控制反转（Ioc）和面向切面（AOP）的容器框架。</w:t>
            </w:r>
          </w:p>
          <w:p w:rsidR="0095197C" w:rsidRDefault="0066783B" w:rsidP="0034787D">
            <w:pPr>
              <w:ind w:firstLineChars="200" w:firstLine="420"/>
              <w:rPr>
                <w:rFonts w:ascii="宋体" w:hAnsi="宋体" w:hint="eastAsia"/>
                <w:szCs w:val="21"/>
              </w:rPr>
            </w:pPr>
            <w:r>
              <w:rPr>
                <w:rFonts w:ascii="宋体" w:hAnsi="宋体" w:hint="eastAsia"/>
                <w:szCs w:val="21"/>
              </w:rPr>
              <w:t>本</w:t>
            </w:r>
            <w:r w:rsidR="0020449A">
              <w:rPr>
                <w:rFonts w:ascii="宋体" w:hAnsi="宋体" w:hint="eastAsia"/>
                <w:szCs w:val="21"/>
              </w:rPr>
              <w:t>课题</w:t>
            </w:r>
            <w:r>
              <w:rPr>
                <w:rFonts w:ascii="宋体" w:hAnsi="宋体" w:hint="eastAsia"/>
                <w:szCs w:val="21"/>
              </w:rPr>
              <w:t>将以基于J2EE的SSH框架为主要开发架构，并结合电子商务平台完成网上缴费操作。电子商务平台提供指定接口，本系统只要实现指定接口即可。</w:t>
            </w:r>
          </w:p>
          <w:p w:rsidR="00805C36" w:rsidRDefault="00805C36" w:rsidP="0034787D">
            <w:pPr>
              <w:ind w:firstLineChars="200" w:firstLine="420"/>
              <w:rPr>
                <w:rFonts w:ascii="宋体" w:hAnsi="宋体"/>
                <w:szCs w:val="21"/>
              </w:rPr>
            </w:pPr>
            <w:r>
              <w:rPr>
                <w:rFonts w:ascii="宋体" w:hAnsi="宋体" w:hint="eastAsia"/>
                <w:szCs w:val="21"/>
              </w:rPr>
              <w:t>参考文献：</w:t>
            </w:r>
          </w:p>
          <w:p w:rsidR="00F2476D" w:rsidRPr="000940F7" w:rsidRDefault="00F2476D" w:rsidP="007A24BE">
            <w:pPr>
              <w:ind w:firstLineChars="200" w:firstLine="480"/>
              <w:rPr>
                <w:rFonts w:ascii="宋体" w:hAnsi="宋体"/>
                <w:szCs w:val="21"/>
              </w:rPr>
            </w:pPr>
            <w:r>
              <w:rPr>
                <w:color w:val="000000"/>
                <w:sz w:val="24"/>
              </w:rPr>
              <w:t>[</w:t>
            </w:r>
            <w:r>
              <w:rPr>
                <w:rFonts w:hint="eastAsia"/>
                <w:color w:val="000000"/>
                <w:sz w:val="24"/>
              </w:rPr>
              <w:t>1</w:t>
            </w:r>
            <w:r w:rsidRPr="000940F7">
              <w:rPr>
                <w:rFonts w:ascii="宋体" w:hAnsi="宋体"/>
                <w:szCs w:val="21"/>
              </w:rPr>
              <w:t>]庞钰平．国内外高校管理信息系统的研究现状[J] 青年文学家 2013.8</w:t>
            </w:r>
          </w:p>
          <w:p w:rsidR="00F2476D" w:rsidRPr="000940F7" w:rsidRDefault="00F2476D" w:rsidP="000940F7">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2</w:t>
            </w:r>
            <w:r w:rsidRPr="000940F7">
              <w:rPr>
                <w:rFonts w:ascii="宋体" w:hAnsi="宋体"/>
                <w:szCs w:val="21"/>
              </w:rPr>
              <w:t>]</w:t>
            </w:r>
            <w:r w:rsidRPr="000940F7">
              <w:rPr>
                <w:rFonts w:ascii="宋体" w:hAnsi="宋体" w:hint="eastAsia"/>
                <w:szCs w:val="21"/>
              </w:rPr>
              <w:t>李云云.</w:t>
            </w:r>
            <w:hyperlink r:id="rId7" w:tgtFrame="_blank" w:history="1">
              <w:r w:rsidRPr="000940F7">
                <w:rPr>
                  <w:rFonts w:ascii="宋体" w:hAnsi="宋体"/>
                  <w:szCs w:val="21"/>
                </w:rPr>
                <w:t>浅析B/S和C/S体系结构</w:t>
              </w:r>
            </w:hyperlink>
            <w:r w:rsidRPr="000940F7">
              <w:rPr>
                <w:rFonts w:ascii="宋体" w:hAnsi="宋体"/>
                <w:szCs w:val="21"/>
              </w:rPr>
              <w:t xml:space="preserve"> [J]，</w:t>
            </w:r>
            <w:r w:rsidRPr="000940F7">
              <w:rPr>
                <w:rFonts w:ascii="宋体" w:hAnsi="宋体" w:hint="eastAsia"/>
                <w:szCs w:val="21"/>
              </w:rPr>
              <w:t>科学之友。</w:t>
            </w:r>
            <w:r w:rsidRPr="000940F7">
              <w:rPr>
                <w:rFonts w:ascii="宋体" w:hAnsi="宋体"/>
                <w:szCs w:val="21"/>
              </w:rPr>
              <w:t>20</w:t>
            </w:r>
            <w:r w:rsidRPr="000940F7">
              <w:rPr>
                <w:rFonts w:ascii="宋体" w:hAnsi="宋体" w:hint="eastAsia"/>
                <w:szCs w:val="21"/>
              </w:rPr>
              <w:t>11.1。</w:t>
            </w:r>
          </w:p>
          <w:p w:rsidR="00F2476D" w:rsidRPr="000940F7" w:rsidRDefault="00F2476D" w:rsidP="000940F7">
            <w:pPr>
              <w:ind w:firstLineChars="200" w:firstLine="420"/>
              <w:rPr>
                <w:rFonts w:ascii="宋体" w:hAnsi="宋体"/>
                <w:szCs w:val="21"/>
              </w:rPr>
            </w:pPr>
            <w:r w:rsidRPr="000940F7">
              <w:rPr>
                <w:rFonts w:ascii="宋体" w:hAnsi="宋体" w:hint="eastAsia"/>
                <w:szCs w:val="21"/>
              </w:rPr>
              <w:t>[3]陈云峰.</w:t>
            </w:r>
            <w:hyperlink r:id="rId8" w:tgtFrame="_blank" w:history="1">
              <w:r w:rsidRPr="000940F7">
                <w:rPr>
                  <w:rFonts w:ascii="宋体" w:hAnsi="宋体"/>
                  <w:szCs w:val="21"/>
                </w:rPr>
                <w:t>基于J2EE的在线公务员考试辅导系统设计与实现</w:t>
              </w:r>
            </w:hyperlink>
            <w:r w:rsidRPr="000940F7">
              <w:rPr>
                <w:rFonts w:ascii="宋体" w:hAnsi="宋体" w:hint="eastAsia"/>
                <w:szCs w:val="21"/>
              </w:rPr>
              <w:t>[J]，电子科技大学，2012.9</w:t>
            </w:r>
          </w:p>
          <w:p w:rsidR="00F2476D" w:rsidRPr="000940F7" w:rsidRDefault="00F2476D" w:rsidP="000940F7">
            <w:pPr>
              <w:ind w:firstLineChars="200" w:firstLine="420"/>
              <w:rPr>
                <w:rFonts w:ascii="宋体" w:hAnsi="宋体"/>
                <w:szCs w:val="21"/>
              </w:rPr>
            </w:pPr>
            <w:r w:rsidRPr="000940F7">
              <w:rPr>
                <w:rFonts w:ascii="宋体" w:hAnsi="宋体" w:hint="eastAsia"/>
                <w:szCs w:val="21"/>
              </w:rPr>
              <w:t>[4]王珊，萨师煊。数据库系统概论[M]，北京：高等教育出版社，2012.5</w:t>
            </w:r>
          </w:p>
          <w:p w:rsidR="00F2476D" w:rsidRPr="000940F7" w:rsidRDefault="00F2476D" w:rsidP="000940F7">
            <w:pPr>
              <w:ind w:firstLineChars="200" w:firstLine="420"/>
              <w:rPr>
                <w:rFonts w:ascii="宋体" w:hAnsi="宋体"/>
                <w:szCs w:val="21"/>
              </w:rPr>
            </w:pPr>
            <w:r w:rsidRPr="000940F7">
              <w:rPr>
                <w:rFonts w:ascii="宋体" w:hAnsi="宋体" w:hint="eastAsia"/>
                <w:szCs w:val="21"/>
              </w:rPr>
              <w:t>[5] 思志学.J2EE整合详解与典型案例：一本书搞定Struts2+Spring+Hibernate[M]。北京：电子工业出版社，2011.1。</w:t>
            </w:r>
          </w:p>
          <w:p w:rsidR="00F2476D" w:rsidRPr="000940F7" w:rsidRDefault="00F2476D" w:rsidP="000940F7">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6</w:t>
            </w:r>
            <w:r w:rsidRPr="000940F7">
              <w:rPr>
                <w:rFonts w:ascii="宋体" w:hAnsi="宋体"/>
                <w:szCs w:val="21"/>
              </w:rPr>
              <w:t>]</w:t>
            </w:r>
            <w:r w:rsidRPr="000940F7">
              <w:rPr>
                <w:rFonts w:ascii="宋体" w:hAnsi="宋体" w:hint="eastAsia"/>
                <w:szCs w:val="21"/>
              </w:rPr>
              <w:t>李刚</w:t>
            </w:r>
            <w:r w:rsidRPr="000940F7">
              <w:rPr>
                <w:rFonts w:ascii="宋体" w:hAnsi="宋体"/>
                <w:szCs w:val="21"/>
              </w:rPr>
              <w:t>．轻量级JavaEE企业应用实战[M].</w:t>
            </w:r>
            <w:r w:rsidRPr="000940F7">
              <w:rPr>
                <w:rFonts w:ascii="宋体" w:hAnsi="宋体" w:hint="eastAsia"/>
                <w:szCs w:val="21"/>
              </w:rPr>
              <w:t>北京：</w:t>
            </w:r>
            <w:r w:rsidRPr="000940F7">
              <w:rPr>
                <w:rFonts w:ascii="宋体" w:hAnsi="宋体"/>
                <w:szCs w:val="21"/>
              </w:rPr>
              <w:t>电子工业出版社,2011.</w:t>
            </w:r>
          </w:p>
          <w:p w:rsidR="00F2476D" w:rsidRPr="000940F7" w:rsidRDefault="00F2476D" w:rsidP="000940F7">
            <w:pPr>
              <w:ind w:firstLineChars="200" w:firstLine="420"/>
              <w:rPr>
                <w:rFonts w:ascii="宋体" w:hAnsi="宋体"/>
                <w:szCs w:val="21"/>
              </w:rPr>
            </w:pPr>
            <w:r w:rsidRPr="000940F7">
              <w:rPr>
                <w:rFonts w:ascii="宋体" w:hAnsi="宋体" w:hint="eastAsia"/>
                <w:szCs w:val="21"/>
              </w:rPr>
              <w:t>[7]</w:t>
            </w:r>
            <w:r w:rsidRPr="000940F7">
              <w:rPr>
                <w:rFonts w:ascii="宋体" w:hAnsi="宋体"/>
                <w:szCs w:val="21"/>
              </w:rPr>
              <w:t>张海藩</w:t>
            </w:r>
            <w:r w:rsidRPr="000940F7">
              <w:rPr>
                <w:rFonts w:ascii="宋体" w:hAnsi="宋体" w:hint="eastAsia"/>
                <w:szCs w:val="21"/>
              </w:rPr>
              <w:t>.</w:t>
            </w:r>
            <w:r w:rsidRPr="000940F7">
              <w:rPr>
                <w:rFonts w:ascii="宋体" w:hAnsi="宋体"/>
                <w:szCs w:val="21"/>
              </w:rPr>
              <w:t xml:space="preserve"> 软件工程导论（第5版）</w:t>
            </w:r>
            <w:r w:rsidRPr="000940F7">
              <w:rPr>
                <w:rFonts w:ascii="宋体" w:hAnsi="宋体" w:hint="eastAsia"/>
                <w:szCs w:val="21"/>
              </w:rPr>
              <w:t>[M].北京:</w:t>
            </w:r>
            <w:r w:rsidRPr="000940F7">
              <w:rPr>
                <w:rFonts w:ascii="宋体" w:hAnsi="宋体"/>
                <w:szCs w:val="21"/>
              </w:rPr>
              <w:t>清华大学出版社</w:t>
            </w:r>
            <w:r w:rsidRPr="000940F7">
              <w:rPr>
                <w:rFonts w:ascii="宋体" w:hAnsi="宋体" w:hint="eastAsia"/>
                <w:szCs w:val="21"/>
              </w:rPr>
              <w:t>.</w:t>
            </w:r>
            <w:r w:rsidRPr="000940F7">
              <w:rPr>
                <w:rFonts w:ascii="宋体" w:hAnsi="宋体"/>
                <w:szCs w:val="21"/>
              </w:rPr>
              <w:t>2012</w:t>
            </w:r>
            <w:r w:rsidRPr="000940F7">
              <w:rPr>
                <w:rFonts w:ascii="宋体" w:hAnsi="宋体" w:hint="eastAsia"/>
                <w:szCs w:val="21"/>
              </w:rPr>
              <w:t>。</w:t>
            </w:r>
          </w:p>
          <w:p w:rsidR="00F2476D" w:rsidRPr="000940F7" w:rsidRDefault="00F2476D" w:rsidP="000940F7">
            <w:pPr>
              <w:ind w:firstLineChars="200" w:firstLine="420"/>
              <w:rPr>
                <w:rFonts w:ascii="宋体" w:hAnsi="宋体"/>
                <w:szCs w:val="21"/>
              </w:rPr>
            </w:pPr>
            <w:r w:rsidRPr="000940F7">
              <w:rPr>
                <w:rFonts w:ascii="宋体" w:hAnsi="宋体" w:hint="eastAsia"/>
                <w:szCs w:val="21"/>
              </w:rPr>
              <w:t>[8]</w:t>
            </w:r>
            <w:r w:rsidRPr="000940F7">
              <w:rPr>
                <w:rFonts w:ascii="宋体" w:hAnsi="宋体"/>
                <w:szCs w:val="21"/>
              </w:rPr>
              <w:t>袁涛，孔蕾蕾</w:t>
            </w:r>
            <w:r w:rsidRPr="000940F7">
              <w:rPr>
                <w:rFonts w:ascii="宋体" w:hAnsi="宋体" w:hint="eastAsia"/>
                <w:szCs w:val="21"/>
              </w:rPr>
              <w:t>.</w:t>
            </w:r>
            <w:r w:rsidRPr="000940F7">
              <w:rPr>
                <w:rFonts w:ascii="宋体" w:hAnsi="宋体"/>
                <w:szCs w:val="21"/>
              </w:rPr>
              <w:t xml:space="preserve"> 统一建模语言UML（第2版</w:t>
            </w:r>
            <w:r w:rsidRPr="000940F7">
              <w:rPr>
                <w:rFonts w:ascii="宋体" w:hAnsi="宋体" w:hint="eastAsia"/>
                <w:szCs w:val="21"/>
              </w:rPr>
              <w:t>）[M].北京：</w:t>
            </w:r>
            <w:r w:rsidRPr="000940F7">
              <w:rPr>
                <w:rFonts w:ascii="宋体" w:hAnsi="宋体"/>
                <w:szCs w:val="21"/>
              </w:rPr>
              <w:t>清华大学出版社</w:t>
            </w:r>
            <w:r w:rsidRPr="000940F7">
              <w:rPr>
                <w:rFonts w:ascii="宋体" w:hAnsi="宋体" w:hint="eastAsia"/>
                <w:szCs w:val="21"/>
              </w:rPr>
              <w:t>.</w:t>
            </w:r>
            <w:r w:rsidRPr="000940F7">
              <w:rPr>
                <w:rFonts w:ascii="宋体" w:hAnsi="宋体"/>
                <w:szCs w:val="21"/>
              </w:rPr>
              <w:t xml:space="preserve"> 2014</w:t>
            </w:r>
            <w:r w:rsidRPr="000940F7">
              <w:rPr>
                <w:rFonts w:ascii="宋体" w:hAnsi="宋体" w:hint="eastAsia"/>
                <w:szCs w:val="21"/>
              </w:rPr>
              <w:t>.</w:t>
            </w:r>
          </w:p>
          <w:p w:rsidR="00F2476D" w:rsidRPr="000940F7" w:rsidRDefault="00F2476D" w:rsidP="000940F7">
            <w:pPr>
              <w:ind w:firstLineChars="200" w:firstLine="420"/>
              <w:rPr>
                <w:rFonts w:ascii="宋体" w:hAnsi="宋体"/>
                <w:szCs w:val="21"/>
              </w:rPr>
            </w:pPr>
            <w:r w:rsidRPr="000940F7">
              <w:rPr>
                <w:rFonts w:ascii="宋体" w:hAnsi="宋体" w:hint="eastAsia"/>
                <w:szCs w:val="21"/>
              </w:rPr>
              <w:t>[9]</w:t>
            </w:r>
            <w:r w:rsidRPr="000940F7">
              <w:rPr>
                <w:rFonts w:ascii="宋体" w:hAnsi="宋体"/>
                <w:szCs w:val="21"/>
              </w:rPr>
              <w:t>林泊,周明辉</w:t>
            </w:r>
            <w:r w:rsidRPr="000940F7">
              <w:rPr>
                <w:rFonts w:ascii="宋体" w:hAnsi="宋体" w:hint="eastAsia"/>
                <w:szCs w:val="21"/>
              </w:rPr>
              <w:t>.</w:t>
            </w:r>
            <w:hyperlink r:id="rId9" w:tgtFrame="_blank" w:history="1">
              <w:r w:rsidRPr="000940F7">
                <w:rPr>
                  <w:rFonts w:ascii="宋体" w:hAnsi="宋体"/>
                  <w:szCs w:val="21"/>
                </w:rPr>
                <w:t>一个J2EE应用服务器的Web容器集成框架</w:t>
              </w:r>
            </w:hyperlink>
            <w:r w:rsidRPr="000940F7">
              <w:rPr>
                <w:rFonts w:ascii="宋体" w:hAnsi="宋体"/>
                <w:szCs w:val="21"/>
              </w:rPr>
              <w:t>[J]. 软件学报. 2006(05)</w:t>
            </w:r>
          </w:p>
          <w:p w:rsidR="00F2476D" w:rsidRPr="000940F7" w:rsidRDefault="00F2476D" w:rsidP="000940F7">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10</w:t>
            </w:r>
            <w:r w:rsidRPr="000940F7">
              <w:rPr>
                <w:rFonts w:ascii="宋体" w:hAnsi="宋体"/>
                <w:szCs w:val="21"/>
              </w:rPr>
              <w:t xml:space="preserve">]赵勇超,郑宁,葛瀛龙. </w:t>
            </w:r>
            <w:hyperlink r:id="rId10" w:tgtFrame="_blank" w:history="1">
              <w:r w:rsidRPr="000940F7">
                <w:rPr>
                  <w:rFonts w:ascii="宋体" w:hAnsi="宋体"/>
                  <w:szCs w:val="21"/>
                </w:rPr>
                <w:t>Java中连接池的设计与实现</w:t>
              </w:r>
            </w:hyperlink>
            <w:r w:rsidRPr="000940F7">
              <w:rPr>
                <w:rFonts w:ascii="宋体" w:hAnsi="宋体"/>
                <w:szCs w:val="21"/>
              </w:rPr>
              <w:t xml:space="preserve">[J]. 计算机应用研究. 2004(06) </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[11]</w:t>
            </w:r>
            <w:r w:rsidRPr="000940F7">
              <w:rPr>
                <w:rFonts w:ascii="宋体" w:hAnsi="宋体"/>
                <w:szCs w:val="21"/>
              </w:rPr>
              <w:t>严蔚敏</w:t>
            </w:r>
            <w:r w:rsidRPr="000940F7">
              <w:rPr>
                <w:rFonts w:ascii="宋体" w:hAnsi="宋体" w:hint="eastAsia"/>
                <w:szCs w:val="21"/>
              </w:rPr>
              <w:t>,</w:t>
            </w:r>
            <w:r w:rsidRPr="000940F7">
              <w:rPr>
                <w:rFonts w:ascii="宋体" w:hAnsi="宋体"/>
                <w:szCs w:val="21"/>
              </w:rPr>
              <w:t>陈文博</w:t>
            </w:r>
            <w:r w:rsidRPr="000940F7">
              <w:rPr>
                <w:rFonts w:ascii="宋体" w:hAnsi="宋体" w:hint="eastAsia"/>
                <w:szCs w:val="21"/>
              </w:rPr>
              <w:t>.</w:t>
            </w:r>
            <w:r w:rsidRPr="000940F7">
              <w:rPr>
                <w:rFonts w:ascii="宋体" w:hAnsi="宋体"/>
                <w:szCs w:val="21"/>
              </w:rPr>
              <w:t>数据结构及应用算法教程</w:t>
            </w:r>
            <w:r w:rsidRPr="000940F7">
              <w:rPr>
                <w:rFonts w:ascii="宋体" w:hAnsi="宋体" w:hint="eastAsia"/>
                <w:szCs w:val="21"/>
              </w:rPr>
              <w:t>[M],北京：</w:t>
            </w:r>
            <w:r w:rsidRPr="000940F7">
              <w:rPr>
                <w:rFonts w:ascii="宋体" w:hAnsi="宋体"/>
                <w:szCs w:val="21"/>
              </w:rPr>
              <w:t>清华大学出版社</w:t>
            </w:r>
            <w:r w:rsidRPr="000940F7">
              <w:rPr>
                <w:rFonts w:ascii="宋体" w:hAnsi="宋体" w:hint="eastAsia"/>
                <w:szCs w:val="21"/>
              </w:rPr>
              <w:t>.2011.5</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[12]李刚.疯狂java讲义（第二版）[M].北京：电子工业出版社，2012.1</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[13]</w:t>
            </w:r>
            <w:r w:rsidRPr="000940F7">
              <w:rPr>
                <w:rFonts w:ascii="宋体" w:hAnsi="宋体"/>
                <w:szCs w:val="21"/>
              </w:rPr>
              <w:t>王建国</w:t>
            </w:r>
            <w:r w:rsidRPr="000940F7">
              <w:rPr>
                <w:rFonts w:ascii="宋体" w:hAnsi="宋体" w:hint="eastAsia"/>
                <w:szCs w:val="21"/>
              </w:rPr>
              <w:t>.</w:t>
            </w:r>
            <w:r w:rsidRPr="000940F7">
              <w:rPr>
                <w:rFonts w:ascii="宋体" w:hAnsi="宋体"/>
                <w:szCs w:val="21"/>
              </w:rPr>
              <w:t>Struts2框架应用开发教程</w:t>
            </w:r>
            <w:r w:rsidRPr="000940F7">
              <w:rPr>
                <w:rFonts w:ascii="宋体" w:hAnsi="宋体" w:hint="eastAsia"/>
                <w:szCs w:val="21"/>
              </w:rPr>
              <w:t>[M].北京：</w:t>
            </w:r>
            <w:r w:rsidRPr="000940F7">
              <w:rPr>
                <w:rFonts w:ascii="宋体" w:hAnsi="宋体"/>
                <w:szCs w:val="21"/>
              </w:rPr>
              <w:t>清华大学出版社</w:t>
            </w:r>
            <w:r w:rsidRPr="000940F7">
              <w:rPr>
                <w:rFonts w:ascii="宋体" w:hAnsi="宋体" w:hint="eastAsia"/>
                <w:szCs w:val="21"/>
              </w:rPr>
              <w:t>，2012.9</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[14]</w:t>
            </w:r>
            <w:r w:rsidRPr="000940F7">
              <w:rPr>
                <w:rFonts w:ascii="宋体" w:hAnsi="宋体"/>
                <w:szCs w:val="21"/>
              </w:rPr>
              <w:t>赵端阳</w:t>
            </w:r>
            <w:r w:rsidRPr="000940F7">
              <w:rPr>
                <w:rFonts w:ascii="宋体" w:hAnsi="宋体" w:hint="eastAsia"/>
                <w:szCs w:val="21"/>
              </w:rPr>
              <w:t>.</w:t>
            </w:r>
            <w:r w:rsidRPr="000940F7">
              <w:rPr>
                <w:rFonts w:ascii="宋体" w:hAnsi="宋体"/>
                <w:szCs w:val="21"/>
              </w:rPr>
              <w:t>算法分析与设计--以大学生程序设计竞赛为例</w:t>
            </w:r>
            <w:r w:rsidRPr="000940F7">
              <w:rPr>
                <w:rFonts w:ascii="宋体" w:hAnsi="宋体" w:hint="eastAsia"/>
                <w:szCs w:val="21"/>
              </w:rPr>
              <w:t>[M].北京：清华大学出版社，2012.5</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[15]熊锦辉.</w:t>
            </w:r>
            <w:hyperlink r:id="rId11" w:tgtFrame="_blank" w:history="1">
              <w:r w:rsidRPr="000940F7">
                <w:rPr>
                  <w:rFonts w:ascii="宋体" w:hAnsi="宋体"/>
                  <w:szCs w:val="21"/>
                </w:rPr>
                <w:t>基于B/S结构的学生信息管理系统的设计与实现</w:t>
              </w:r>
            </w:hyperlink>
            <w:r w:rsidRPr="000940F7">
              <w:rPr>
                <w:rFonts w:ascii="宋体" w:hAnsi="宋体" w:hint="eastAsia"/>
                <w:szCs w:val="21"/>
              </w:rPr>
              <w:t>[J],</w:t>
            </w:r>
            <w:hyperlink r:id="rId12" w:tgtFrame="_blank" w:history="1">
              <w:r w:rsidRPr="000940F7">
                <w:rPr>
                  <w:rFonts w:ascii="宋体" w:hAnsi="宋体"/>
                  <w:szCs w:val="21"/>
                </w:rPr>
                <w:t>北京邮电大学</w:t>
              </w:r>
            </w:hyperlink>
            <w:r w:rsidRPr="000940F7">
              <w:rPr>
                <w:rFonts w:ascii="宋体" w:hAnsi="宋体" w:hint="eastAsia"/>
                <w:szCs w:val="21"/>
              </w:rPr>
              <w:t>.2013.5</w:t>
            </w:r>
          </w:p>
          <w:p w:rsidR="00F2476D" w:rsidRPr="000940F7" w:rsidRDefault="00F2476D" w:rsidP="000940F7">
            <w:pPr>
              <w:ind w:firstLineChars="200" w:firstLine="420"/>
              <w:rPr>
                <w:rFonts w:ascii="宋体" w:hAnsi="宋体"/>
                <w:szCs w:val="21"/>
              </w:rPr>
            </w:pPr>
            <w:r w:rsidRPr="000940F7">
              <w:rPr>
                <w:rFonts w:ascii="宋体" w:hAnsi="宋体" w:hint="eastAsia"/>
                <w:szCs w:val="21"/>
              </w:rPr>
              <w:t>[16]</w:t>
            </w:r>
            <w:hyperlink r:id="rId13" w:tgtFrame="_blank" w:history="1">
              <w:r w:rsidRPr="000940F7">
                <w:rPr>
                  <w:rFonts w:ascii="宋体" w:hAnsi="宋体"/>
                  <w:szCs w:val="21"/>
                </w:rPr>
                <w:t>来有为</w:t>
              </w:r>
            </w:hyperlink>
            <w:r w:rsidRPr="000940F7">
              <w:rPr>
                <w:rFonts w:ascii="宋体" w:hAnsi="宋体" w:hint="eastAsia"/>
                <w:szCs w:val="21"/>
              </w:rPr>
              <w:t>,</w:t>
            </w:r>
            <w:hyperlink r:id="rId14" w:tgtFrame="_blank" w:history="1">
              <w:r w:rsidRPr="000940F7">
                <w:rPr>
                  <w:rFonts w:ascii="宋体" w:hAnsi="宋体"/>
                  <w:szCs w:val="21"/>
                </w:rPr>
                <w:t>王开前</w:t>
              </w:r>
            </w:hyperlink>
            <w:r w:rsidRPr="000940F7">
              <w:rPr>
                <w:rFonts w:ascii="宋体" w:hAnsi="宋体" w:hint="eastAsia"/>
                <w:szCs w:val="21"/>
              </w:rPr>
              <w:t>.</w:t>
            </w:r>
            <w:r w:rsidRPr="000940F7">
              <w:rPr>
                <w:rFonts w:ascii="宋体" w:hAnsi="宋体"/>
                <w:szCs w:val="21"/>
              </w:rPr>
              <w:t>中国跨境电子商务发展形态、障碍性因素及其下一步</w:t>
            </w:r>
            <w:r w:rsidRPr="000940F7">
              <w:rPr>
                <w:rFonts w:ascii="宋体" w:hAnsi="宋体" w:hint="eastAsia"/>
                <w:szCs w:val="21"/>
              </w:rPr>
              <w:t>[J],改革.2014.5</w:t>
            </w:r>
          </w:p>
          <w:p w:rsidR="00F2476D" w:rsidRPr="000940F7" w:rsidRDefault="00F2476D" w:rsidP="000940F7">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17</w:t>
            </w:r>
            <w:r w:rsidRPr="000940F7">
              <w:rPr>
                <w:rFonts w:ascii="宋体" w:hAnsi="宋体"/>
                <w:szCs w:val="21"/>
              </w:rPr>
              <w:t>]马里克、莱欧著,郭平译．Java基础教程—(从问题分析到程序设计)</w:t>
            </w:r>
            <w:r w:rsidRPr="000940F7">
              <w:rPr>
                <w:rFonts w:ascii="宋体" w:hAnsi="宋体" w:hint="eastAsia"/>
                <w:szCs w:val="21"/>
              </w:rPr>
              <w:t>[M]. 北京：</w:t>
            </w:r>
            <w:r w:rsidRPr="000940F7">
              <w:rPr>
                <w:rFonts w:ascii="宋体" w:hAnsi="宋体"/>
                <w:szCs w:val="21"/>
              </w:rPr>
              <w:t>清华大学出版社，2004.10</w:t>
            </w:r>
          </w:p>
          <w:p w:rsidR="00F2476D" w:rsidRPr="000940F7" w:rsidRDefault="00F2476D" w:rsidP="000940F7">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18</w:t>
            </w:r>
            <w:r w:rsidRPr="000940F7">
              <w:rPr>
                <w:rFonts w:ascii="宋体" w:hAnsi="宋体"/>
                <w:szCs w:val="21"/>
              </w:rPr>
              <w:t>]李忠尉.周小彤等．Java入门到精通</w:t>
            </w:r>
            <w:r w:rsidRPr="000940F7">
              <w:rPr>
                <w:rFonts w:ascii="宋体" w:hAnsi="宋体" w:hint="eastAsia"/>
                <w:szCs w:val="21"/>
              </w:rPr>
              <w:t>[M].北京：</w:t>
            </w:r>
            <w:r w:rsidRPr="000940F7">
              <w:rPr>
                <w:rFonts w:ascii="宋体" w:hAnsi="宋体"/>
                <w:szCs w:val="21"/>
              </w:rPr>
              <w:t>清华大学出版社</w:t>
            </w:r>
            <w:r w:rsidRPr="000940F7">
              <w:rPr>
                <w:rFonts w:ascii="宋体" w:hAnsi="宋体" w:hint="eastAsia"/>
                <w:szCs w:val="21"/>
              </w:rPr>
              <w:t>，</w:t>
            </w:r>
            <w:r w:rsidRPr="000940F7">
              <w:rPr>
                <w:rFonts w:ascii="宋体" w:hAnsi="宋体"/>
                <w:szCs w:val="21"/>
              </w:rPr>
              <w:t>2010.7</w:t>
            </w:r>
          </w:p>
          <w:p w:rsidR="00F2476D" w:rsidRDefault="00F2476D" w:rsidP="0020449A">
            <w:pPr>
              <w:ind w:firstLineChars="200" w:firstLine="420"/>
              <w:rPr>
                <w:rFonts w:ascii="宋体" w:hAnsi="宋体"/>
                <w:szCs w:val="21"/>
              </w:rPr>
            </w:pPr>
            <w:r w:rsidRPr="000940F7">
              <w:rPr>
                <w:rFonts w:ascii="宋体" w:hAnsi="宋体"/>
                <w:szCs w:val="21"/>
              </w:rPr>
              <w:t>[</w:t>
            </w:r>
            <w:r w:rsidRPr="000940F7">
              <w:rPr>
                <w:rFonts w:ascii="宋体" w:hAnsi="宋体" w:hint="eastAsia"/>
                <w:szCs w:val="21"/>
              </w:rPr>
              <w:t>19</w:t>
            </w:r>
            <w:r w:rsidRPr="000940F7">
              <w:rPr>
                <w:rFonts w:ascii="宋体" w:hAnsi="宋体"/>
                <w:szCs w:val="21"/>
              </w:rPr>
              <w:t>] David</w:t>
            </w:r>
            <w:r w:rsidR="0020449A">
              <w:rPr>
                <w:rFonts w:ascii="宋体" w:hAnsi="宋体" w:hint="eastAsia"/>
                <w:szCs w:val="21"/>
              </w:rPr>
              <w:t xml:space="preserve"> </w:t>
            </w:r>
            <w:r w:rsidRPr="000940F7">
              <w:rPr>
                <w:rFonts w:ascii="宋体" w:hAnsi="宋体"/>
                <w:szCs w:val="21"/>
              </w:rPr>
              <w:t>M</w:t>
            </w:r>
            <w:r w:rsidR="0020449A">
              <w:rPr>
                <w:rFonts w:ascii="宋体" w:hAnsi="宋体" w:hint="eastAsia"/>
                <w:szCs w:val="21"/>
              </w:rPr>
              <w:t xml:space="preserve">. </w:t>
            </w:r>
            <w:r w:rsidRPr="000940F7">
              <w:rPr>
                <w:rFonts w:ascii="宋体" w:hAnsi="宋体"/>
                <w:szCs w:val="21"/>
              </w:rPr>
              <w:t>Geary</w:t>
            </w:r>
            <w:r w:rsidR="0020449A">
              <w:rPr>
                <w:rFonts w:ascii="宋体" w:hAnsi="宋体" w:hint="eastAsia"/>
                <w:szCs w:val="21"/>
              </w:rPr>
              <w:t>,</w:t>
            </w:r>
            <w:r w:rsidRPr="000940F7">
              <w:rPr>
                <w:rFonts w:ascii="宋体" w:hAnsi="宋体"/>
                <w:szCs w:val="21"/>
              </w:rPr>
              <w:t>李建森</w:t>
            </w:r>
            <w:r w:rsidR="0020449A" w:rsidRPr="0020449A">
              <w:rPr>
                <w:rFonts w:ascii="宋体" w:hAnsi="宋体"/>
                <w:szCs w:val="21"/>
              </w:rPr>
              <w:t>译</w:t>
            </w:r>
            <w:r w:rsidRPr="000940F7">
              <w:rPr>
                <w:rFonts w:ascii="宋体" w:hAnsi="宋体"/>
                <w:szCs w:val="21"/>
              </w:rPr>
              <w:t>．</w:t>
            </w:r>
            <w:r w:rsidR="0020449A" w:rsidRPr="0020449A">
              <w:rPr>
                <w:rFonts w:ascii="宋体" w:hAnsi="宋体" w:hint="eastAsia"/>
                <w:szCs w:val="21"/>
              </w:rPr>
              <w:t>Java2图形设计 卷2:SWING</w:t>
            </w:r>
            <w:r w:rsidR="0020449A" w:rsidRPr="000940F7">
              <w:rPr>
                <w:rFonts w:ascii="宋体" w:hAnsi="宋体"/>
                <w:szCs w:val="21"/>
              </w:rPr>
              <w:t xml:space="preserve"> </w:t>
            </w:r>
            <w:r w:rsidRPr="000940F7">
              <w:rPr>
                <w:rFonts w:ascii="宋体" w:hAnsi="宋体"/>
                <w:szCs w:val="21"/>
              </w:rPr>
              <w:t>[M].</w:t>
            </w:r>
            <w:r w:rsidRPr="000940F7">
              <w:rPr>
                <w:rFonts w:ascii="宋体" w:hAnsi="宋体" w:hint="eastAsia"/>
                <w:szCs w:val="21"/>
              </w:rPr>
              <w:t>北京:机械工业出版社，</w:t>
            </w:r>
            <w:r w:rsidRPr="000940F7">
              <w:rPr>
                <w:rFonts w:ascii="宋体" w:hAnsi="宋体"/>
                <w:szCs w:val="21"/>
              </w:rPr>
              <w:t>2008.2</w:t>
            </w:r>
            <w:r w:rsidR="0020449A">
              <w:rPr>
                <w:rFonts w:ascii="宋体" w:hAnsi="宋体" w:hint="eastAsia"/>
                <w:szCs w:val="21"/>
              </w:rPr>
              <w:t>.</w:t>
            </w:r>
          </w:p>
          <w:p w:rsidR="003B6080" w:rsidRPr="0034787D" w:rsidRDefault="0020449A" w:rsidP="0041455C">
            <w:pPr>
              <w:ind w:firstLineChars="200" w:firstLine="420"/>
              <w:rPr>
                <w:rFonts w:ascii="宋体" w:hAnsi="宋体"/>
                <w:szCs w:val="21"/>
              </w:rPr>
            </w:pPr>
            <w:r w:rsidRPr="000940F7">
              <w:rPr>
                <w:rFonts w:ascii="宋体" w:hAnsi="宋体"/>
                <w:szCs w:val="21"/>
              </w:rPr>
              <w:t>[</w:t>
            </w:r>
            <w:r>
              <w:rPr>
                <w:rFonts w:ascii="宋体" w:hAnsi="宋体" w:hint="eastAsia"/>
                <w:szCs w:val="21"/>
              </w:rPr>
              <w:t>20</w:t>
            </w:r>
            <w:r w:rsidRPr="000940F7">
              <w:rPr>
                <w:rFonts w:ascii="宋体" w:hAnsi="宋体"/>
                <w:szCs w:val="21"/>
              </w:rPr>
              <w:t xml:space="preserve">] </w:t>
            </w:r>
            <w:r>
              <w:rPr>
                <w:rFonts w:ascii="宋体" w:hAnsi="宋体" w:hint="eastAsia"/>
                <w:color w:val="000000"/>
                <w:szCs w:val="21"/>
              </w:rPr>
              <w:t>Zhang Yanjun. The Building of Network Training Information Management System. Proceedings of 2010 International Conference on Broadcast Technology and Multimedia Communication. 2010.</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rPr>
            </w:pPr>
            <w:r>
              <w:rPr>
                <w:rFonts w:eastAsia="黑体" w:hint="eastAsia"/>
                <w:b/>
                <w:bCs/>
              </w:rPr>
              <w:lastRenderedPageBreak/>
              <w:t>三、研究方案</w:t>
            </w:r>
            <w:r>
              <w:rPr>
                <w:rFonts w:eastAsia="黑体" w:hint="eastAsia"/>
              </w:rPr>
              <w:t>（主要研究内容、目标，研究方法、进度）</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041FE0" w:rsidRPr="004D3E32" w:rsidRDefault="00041FE0">
            <w:pPr>
              <w:rPr>
                <w:rFonts w:ascii="宋体" w:hAnsi="宋体"/>
                <w:szCs w:val="21"/>
              </w:rPr>
            </w:pPr>
            <w:r w:rsidRPr="004D3E32">
              <w:rPr>
                <w:rFonts w:ascii="宋体" w:hAnsi="宋体" w:hint="eastAsia"/>
                <w:szCs w:val="21"/>
              </w:rPr>
              <w:t>1.主要研究内容：</w:t>
            </w:r>
          </w:p>
          <w:p w:rsidR="00AD453F" w:rsidRPr="009367AE" w:rsidRDefault="00AD453F" w:rsidP="00AD453F">
            <w:pPr>
              <w:spacing w:line="320" w:lineRule="exact"/>
              <w:ind w:firstLineChars="200" w:firstLine="420"/>
              <w:rPr>
                <w:rFonts w:ascii="仿宋_GB2312" w:hAnsi="宋体"/>
              </w:rPr>
            </w:pPr>
            <w:r w:rsidRPr="009367AE">
              <w:rPr>
                <w:rFonts w:ascii="仿宋_GB2312" w:hAnsi="宋体" w:hint="eastAsia"/>
              </w:rPr>
              <w:t>结合艺术类招生考试报名系统的任务，内容与特点，研究一个适用于本系统的基本模式和框架，设计出可以安装并独立运行的系统，包括：</w:t>
            </w:r>
          </w:p>
          <w:p w:rsidR="00041FE0" w:rsidRPr="004D3E32" w:rsidRDefault="00492C88">
            <w:pPr>
              <w:numPr>
                <w:ilvl w:val="0"/>
                <w:numId w:val="8"/>
              </w:numPr>
              <w:spacing w:line="320" w:lineRule="exact"/>
              <w:rPr>
                <w:rFonts w:ascii="仿宋_GB2312" w:hAnsi="宋体"/>
                <w:szCs w:val="21"/>
              </w:rPr>
            </w:pPr>
            <w:r>
              <w:rPr>
                <w:rFonts w:ascii="仿宋_GB2312" w:hAnsi="宋体" w:hint="eastAsia"/>
                <w:szCs w:val="21"/>
              </w:rPr>
              <w:t>该系统应用</w:t>
            </w:r>
            <w:r w:rsidR="00BE72E9">
              <w:rPr>
                <w:rFonts w:ascii="仿宋_GB2312" w:hAnsi="宋体" w:hint="eastAsia"/>
                <w:szCs w:val="21"/>
              </w:rPr>
              <w:t>的范围、对象、特点和优势。</w:t>
            </w:r>
          </w:p>
          <w:p w:rsidR="00041FE0" w:rsidRDefault="00366CBD">
            <w:pPr>
              <w:numPr>
                <w:ilvl w:val="0"/>
                <w:numId w:val="8"/>
              </w:numPr>
              <w:spacing w:line="320" w:lineRule="exact"/>
              <w:rPr>
                <w:rFonts w:ascii="仿宋_GB2312" w:hAnsi="宋体"/>
                <w:szCs w:val="21"/>
              </w:rPr>
            </w:pPr>
            <w:r>
              <w:rPr>
                <w:rFonts w:ascii="仿宋_GB2312" w:hAnsi="宋体" w:hint="eastAsia"/>
                <w:szCs w:val="21"/>
              </w:rPr>
              <w:t>艺术类报名系统的总体设计实现。</w:t>
            </w:r>
          </w:p>
          <w:p w:rsidR="00C3232D" w:rsidRPr="00AC7B73" w:rsidRDefault="00C3232D" w:rsidP="00AC7B73">
            <w:pPr>
              <w:numPr>
                <w:ilvl w:val="0"/>
                <w:numId w:val="8"/>
              </w:numPr>
              <w:spacing w:line="320" w:lineRule="exact"/>
              <w:rPr>
                <w:rFonts w:ascii="仿宋_GB2312" w:hAnsi="宋体"/>
                <w:szCs w:val="21"/>
              </w:rPr>
            </w:pPr>
            <w:r w:rsidRPr="00AC7B73">
              <w:rPr>
                <w:rFonts w:ascii="仿宋_GB2312" w:hAnsi="宋体" w:hint="eastAsia"/>
                <w:szCs w:val="21"/>
              </w:rPr>
              <w:t>掌握开发过程中使用的技术和工具，了解</w:t>
            </w:r>
            <w:r w:rsidRPr="00AC7B73">
              <w:rPr>
                <w:rFonts w:ascii="仿宋_GB2312" w:hAnsi="宋体" w:hint="eastAsia"/>
                <w:szCs w:val="21"/>
              </w:rPr>
              <w:t>SSH</w:t>
            </w:r>
            <w:r w:rsidRPr="00AC7B73">
              <w:rPr>
                <w:rFonts w:ascii="仿宋_GB2312" w:hAnsi="宋体" w:hint="eastAsia"/>
                <w:szCs w:val="21"/>
              </w:rPr>
              <w:t>架构和</w:t>
            </w:r>
            <w:r w:rsidRPr="00AC7B73">
              <w:rPr>
                <w:rFonts w:ascii="仿宋_GB2312" w:hAnsi="宋体" w:hint="eastAsia"/>
                <w:szCs w:val="21"/>
              </w:rPr>
              <w:t>MyEclipse</w:t>
            </w:r>
            <w:r w:rsidRPr="00AC7B73">
              <w:rPr>
                <w:rFonts w:ascii="仿宋_GB2312" w:hAnsi="宋体" w:hint="eastAsia"/>
                <w:szCs w:val="21"/>
              </w:rPr>
              <w:t>开发软件，以及</w:t>
            </w:r>
            <w:r w:rsidRPr="00AC7B73">
              <w:rPr>
                <w:rFonts w:ascii="仿宋_GB2312" w:hAnsi="宋体" w:hint="eastAsia"/>
                <w:szCs w:val="21"/>
              </w:rPr>
              <w:t>MySQL</w:t>
            </w:r>
            <w:r w:rsidRPr="00AC7B73">
              <w:rPr>
                <w:rFonts w:ascii="仿宋_GB2312" w:hAnsi="宋体" w:hint="eastAsia"/>
                <w:szCs w:val="21"/>
              </w:rPr>
              <w:t>数据库、服务器配置等相关知识。</w:t>
            </w:r>
          </w:p>
          <w:p w:rsidR="00041FE0" w:rsidRPr="004D3E32" w:rsidRDefault="00041FE0">
            <w:pPr>
              <w:rPr>
                <w:rFonts w:ascii="宋体" w:hAnsi="宋体"/>
                <w:szCs w:val="21"/>
              </w:rPr>
            </w:pPr>
            <w:r w:rsidRPr="004D3E32">
              <w:rPr>
                <w:rFonts w:ascii="宋体" w:hAnsi="宋体" w:hint="eastAsia"/>
                <w:szCs w:val="21"/>
              </w:rPr>
              <w:t>2、目标：尽可能使各小功能模块完备，快捷。</w:t>
            </w:r>
          </w:p>
          <w:p w:rsidR="00041FE0" w:rsidRDefault="00041FE0" w:rsidP="00FB7636">
            <w:pPr>
              <w:rPr>
                <w:b/>
                <w:bCs/>
                <w:sz w:val="24"/>
              </w:rPr>
            </w:pPr>
            <w:r w:rsidRPr="004D3E32">
              <w:rPr>
                <w:rFonts w:ascii="宋体" w:hAnsi="宋体" w:hint="eastAsia"/>
                <w:szCs w:val="21"/>
              </w:rPr>
              <w:t>3、方法及进度：</w:t>
            </w:r>
            <w:r w:rsidR="00FB7636">
              <w:rPr>
                <w:rFonts w:ascii="宋体" w:hAnsi="宋体" w:hint="eastAsia"/>
                <w:szCs w:val="21"/>
              </w:rPr>
              <w:t>使用jsp结合SSH逐步完成系统。运用软件测试方法进行系统测试。</w:t>
            </w:r>
            <w:r w:rsidR="00331573">
              <w:rPr>
                <w:rFonts w:ascii="宋体" w:hAnsi="宋体" w:hint="eastAsia"/>
                <w:szCs w:val="21"/>
              </w:rPr>
              <w:t>按照进度逐步完成。</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b/>
                <w:bCs/>
              </w:rPr>
            </w:pPr>
            <w:r>
              <w:rPr>
                <w:rFonts w:eastAsia="黑体" w:hint="eastAsia"/>
                <w:b/>
                <w:bCs/>
              </w:rPr>
              <w:t>四、进程计划（各研究环节的时间安排、实施进度、完成程度）</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DB791D" w:rsidRDefault="00DB791D" w:rsidP="00DB791D">
            <w:pPr>
              <w:spacing w:line="320" w:lineRule="exact"/>
              <w:ind w:leftChars="215" w:left="1396" w:hangingChars="450" w:hanging="945"/>
              <w:rPr>
                <w:rFonts w:ascii="仿宋_GB2312" w:hAnsi="宋体"/>
              </w:rPr>
            </w:pPr>
            <w:smartTag w:uri="urn:schemas-microsoft-com:office:smarttags" w:element="chsdate">
              <w:smartTagPr>
                <w:attr w:name="IsROCDate" w:val="False"/>
                <w:attr w:name="IsLunarDate" w:val="False"/>
                <w:attr w:name="Day" w:val="5"/>
                <w:attr w:name="Month" w:val="3"/>
                <w:attr w:name="Year" w:val="2009"/>
              </w:smartTagPr>
              <w:r>
                <w:rPr>
                  <w:rFonts w:ascii="仿宋_GB2312" w:hAnsi="宋体" w:hint="eastAsia"/>
                  <w:szCs w:val="21"/>
                </w:rPr>
                <w:t>3</w:t>
              </w:r>
              <w:r>
                <w:rPr>
                  <w:rFonts w:ascii="仿宋_GB2312" w:hAnsi="宋体" w:hint="eastAsia"/>
                  <w:szCs w:val="21"/>
                </w:rPr>
                <w:t>月</w:t>
              </w:r>
              <w:r>
                <w:rPr>
                  <w:rFonts w:ascii="仿宋_GB2312" w:hAnsi="宋体" w:hint="eastAsia"/>
                  <w:szCs w:val="21"/>
                </w:rPr>
                <w:t>5</w:t>
              </w:r>
              <w:r>
                <w:rPr>
                  <w:rFonts w:ascii="仿宋_GB2312" w:hAnsi="宋体" w:hint="eastAsia"/>
                  <w:szCs w:val="21"/>
                </w:rPr>
                <w:t>日</w:t>
              </w:r>
            </w:smartTag>
            <w:r>
              <w:rPr>
                <w:rFonts w:ascii="仿宋_GB2312" w:hAnsi="宋体" w:hint="eastAsia"/>
                <w:szCs w:val="21"/>
              </w:rPr>
              <w:t>-</w:t>
            </w:r>
            <w:smartTag w:uri="urn:schemas-microsoft-com:office:smarttags" w:element="chsdate">
              <w:smartTagPr>
                <w:attr w:name="IsROCDate" w:val="False"/>
                <w:attr w:name="IsLunarDate" w:val="False"/>
                <w:attr w:name="Day" w:val="5"/>
                <w:attr w:name="Month" w:val="4"/>
                <w:attr w:name="Year" w:val="2009"/>
              </w:smartTagPr>
              <w:r>
                <w:rPr>
                  <w:rFonts w:ascii="仿宋_GB2312" w:hAnsi="宋体" w:hint="eastAsia"/>
                  <w:szCs w:val="21"/>
                </w:rPr>
                <w:t>4</w:t>
              </w:r>
              <w:r>
                <w:rPr>
                  <w:rFonts w:ascii="仿宋_GB2312" w:hAnsi="宋体" w:hint="eastAsia"/>
                  <w:szCs w:val="21"/>
                </w:rPr>
                <w:t>月</w:t>
              </w:r>
              <w:r>
                <w:rPr>
                  <w:rFonts w:ascii="仿宋_GB2312" w:hAnsi="宋体" w:hint="eastAsia"/>
                  <w:szCs w:val="21"/>
                </w:rPr>
                <w:t>5</w:t>
              </w:r>
              <w:r>
                <w:rPr>
                  <w:rFonts w:ascii="仿宋_GB2312" w:hAnsi="宋体" w:hint="eastAsia"/>
                  <w:szCs w:val="21"/>
                </w:rPr>
                <w:t>日</w:t>
              </w:r>
            </w:smartTag>
            <w:r>
              <w:rPr>
                <w:rFonts w:ascii="仿宋_GB2312" w:hAnsi="宋体" w:hint="eastAsia"/>
                <w:szCs w:val="21"/>
              </w:rPr>
              <w:t xml:space="preserve"> </w:t>
            </w:r>
            <w:r>
              <w:rPr>
                <w:rFonts w:ascii="仿宋_GB2312" w:hAnsi="宋体" w:hint="eastAsia"/>
              </w:rPr>
              <w:t>阅读指导教师指定材料</w:t>
            </w:r>
            <w:r>
              <w:rPr>
                <w:rFonts w:ascii="仿宋_GB2312" w:hAnsi="宋体" w:hint="eastAsia"/>
              </w:rPr>
              <w:t>,</w:t>
            </w:r>
            <w:r>
              <w:rPr>
                <w:rFonts w:ascii="仿宋_GB2312" w:hAnsi="宋体" w:hint="eastAsia"/>
              </w:rPr>
              <w:t>写出文献综述和开题报告</w:t>
            </w:r>
            <w:r>
              <w:rPr>
                <w:rFonts w:ascii="仿宋_GB2312" w:hAnsi="宋体" w:hint="eastAsia"/>
              </w:rPr>
              <w:t>,</w:t>
            </w:r>
            <w:r>
              <w:rPr>
                <w:rFonts w:ascii="仿宋_GB2312" w:hAnsi="宋体" w:hint="eastAsia"/>
              </w:rPr>
              <w:t>查阅相关资料</w:t>
            </w:r>
            <w:r>
              <w:rPr>
                <w:rFonts w:ascii="仿宋_GB2312" w:hAnsi="宋体" w:hint="eastAsia"/>
              </w:rPr>
              <w:t>,</w:t>
            </w:r>
            <w:r>
              <w:rPr>
                <w:rFonts w:ascii="仿宋_GB2312" w:hAnsi="宋体" w:hint="eastAsia"/>
              </w:rPr>
              <w:t>学习并熟练使用软件开发工具和数据库技术等</w:t>
            </w:r>
            <w:r>
              <w:rPr>
                <w:rFonts w:ascii="仿宋_GB2312" w:hAnsi="宋体" w:hint="eastAsia"/>
              </w:rPr>
              <w:t>.</w:t>
            </w:r>
          </w:p>
          <w:p w:rsidR="00DB791D" w:rsidRDefault="00DB791D" w:rsidP="00DB791D">
            <w:pPr>
              <w:spacing w:line="320" w:lineRule="exact"/>
              <w:ind w:leftChars="215" w:left="1396" w:hangingChars="450" w:hanging="945"/>
              <w:rPr>
                <w:rFonts w:ascii="仿宋_GB2312" w:hAnsi="宋体"/>
              </w:rPr>
            </w:pPr>
            <w:smartTag w:uri="urn:schemas-microsoft-com:office:smarttags" w:element="chsdate">
              <w:smartTagPr>
                <w:attr w:name="IsROCDate" w:val="False"/>
                <w:attr w:name="IsLunarDate" w:val="False"/>
                <w:attr w:name="Day" w:val="6"/>
                <w:attr w:name="Month" w:val="4"/>
                <w:attr w:name="Year" w:val="2009"/>
              </w:smartTagPr>
              <w:r>
                <w:rPr>
                  <w:rFonts w:ascii="仿宋_GB2312" w:hAnsi="宋体" w:hint="eastAsia"/>
                </w:rPr>
                <w:t>4</w:t>
              </w:r>
              <w:r>
                <w:rPr>
                  <w:rFonts w:ascii="仿宋_GB2312" w:hAnsi="宋体" w:hint="eastAsia"/>
                </w:rPr>
                <w:t>月</w:t>
              </w:r>
              <w:r>
                <w:rPr>
                  <w:rFonts w:ascii="仿宋_GB2312" w:hAnsi="宋体" w:hint="eastAsia"/>
                </w:rPr>
                <w:t>6</w:t>
              </w:r>
              <w:r>
                <w:rPr>
                  <w:rFonts w:ascii="仿宋_GB2312" w:hAnsi="宋体" w:hint="eastAsia"/>
                  <w:szCs w:val="21"/>
                </w:rPr>
                <w:t>日</w:t>
              </w:r>
            </w:smartTag>
            <w:r>
              <w:rPr>
                <w:rFonts w:ascii="仿宋_GB2312" w:hAnsi="宋体" w:hint="eastAsia"/>
              </w:rPr>
              <w:t>-4</w:t>
            </w:r>
            <w:r>
              <w:rPr>
                <w:rFonts w:ascii="仿宋_GB2312" w:hAnsi="宋体" w:hint="eastAsia"/>
              </w:rPr>
              <w:t>月</w:t>
            </w:r>
            <w:r>
              <w:rPr>
                <w:rFonts w:ascii="仿宋_GB2312" w:hAnsi="宋体" w:hint="eastAsia"/>
              </w:rPr>
              <w:t>25</w:t>
            </w:r>
            <w:r>
              <w:rPr>
                <w:rFonts w:ascii="仿宋_GB2312" w:hAnsi="宋体" w:hint="eastAsia"/>
                <w:szCs w:val="21"/>
              </w:rPr>
              <w:t>日</w:t>
            </w:r>
            <w:r>
              <w:rPr>
                <w:rFonts w:ascii="仿宋_GB2312" w:hAnsi="宋体" w:hint="eastAsia"/>
              </w:rPr>
              <w:t xml:space="preserve"> </w:t>
            </w:r>
            <w:r w:rsidR="00D17E19">
              <w:rPr>
                <w:rFonts w:ascii="仿宋_GB2312" w:hAnsi="宋体" w:hint="eastAsia"/>
              </w:rPr>
              <w:t>完成系统需求分析，形成完备</w:t>
            </w:r>
            <w:r>
              <w:rPr>
                <w:rFonts w:ascii="仿宋_GB2312" w:hAnsi="宋体" w:hint="eastAsia"/>
              </w:rPr>
              <w:t>的数据库设计。</w:t>
            </w:r>
          </w:p>
          <w:p w:rsidR="00DB791D" w:rsidRDefault="00DB791D" w:rsidP="00DB791D">
            <w:pPr>
              <w:spacing w:line="320" w:lineRule="exact"/>
              <w:ind w:leftChars="215" w:left="1396" w:hangingChars="450" w:hanging="945"/>
              <w:rPr>
                <w:rFonts w:ascii="仿宋_GB2312" w:hAnsi="宋体"/>
              </w:rPr>
            </w:pPr>
            <w:r>
              <w:rPr>
                <w:rFonts w:ascii="仿宋_GB2312" w:hAnsi="宋体" w:hint="eastAsia"/>
              </w:rPr>
              <w:t>4</w:t>
            </w:r>
            <w:r>
              <w:rPr>
                <w:rFonts w:ascii="仿宋_GB2312" w:hAnsi="宋体" w:hint="eastAsia"/>
              </w:rPr>
              <w:t>月</w:t>
            </w:r>
            <w:r>
              <w:rPr>
                <w:rFonts w:ascii="仿宋_GB2312" w:hAnsi="宋体" w:hint="eastAsia"/>
              </w:rPr>
              <w:t>26</w:t>
            </w:r>
            <w:r>
              <w:rPr>
                <w:rFonts w:ascii="仿宋_GB2312" w:hAnsi="宋体" w:hint="eastAsia"/>
              </w:rPr>
              <w:t>日</w:t>
            </w:r>
            <w:r>
              <w:rPr>
                <w:rFonts w:ascii="仿宋_GB2312" w:hAnsi="宋体" w:hint="eastAsia"/>
              </w:rPr>
              <w:t>-5</w:t>
            </w:r>
            <w:r>
              <w:rPr>
                <w:rFonts w:ascii="仿宋_GB2312" w:hAnsi="宋体" w:hint="eastAsia"/>
              </w:rPr>
              <w:t>月</w:t>
            </w:r>
            <w:r>
              <w:rPr>
                <w:rFonts w:ascii="仿宋_GB2312" w:hAnsi="宋体" w:hint="eastAsia"/>
              </w:rPr>
              <w:t>6</w:t>
            </w:r>
            <w:r>
              <w:rPr>
                <w:rFonts w:ascii="仿宋_GB2312" w:hAnsi="宋体" w:hint="eastAsia"/>
              </w:rPr>
              <w:t>日</w:t>
            </w:r>
            <w:r>
              <w:rPr>
                <w:rFonts w:ascii="仿宋_GB2312" w:hAnsi="宋体" w:hint="eastAsia"/>
              </w:rPr>
              <w:t xml:space="preserve"> </w:t>
            </w:r>
            <w:r>
              <w:rPr>
                <w:rFonts w:ascii="仿宋_GB2312" w:hAnsi="宋体" w:hint="eastAsia"/>
              </w:rPr>
              <w:t>利用软件开发工具设计系统界面设计并完成代码编写。实现各项功能，反复调试直至完成系统。</w:t>
            </w:r>
          </w:p>
          <w:p w:rsidR="00041FE0" w:rsidRDefault="00DB791D" w:rsidP="00DB791D">
            <w:pPr>
              <w:ind w:firstLineChars="200" w:firstLine="420"/>
              <w:rPr>
                <w:rFonts w:ascii="宋体" w:hAnsi="宋体"/>
                <w:sz w:val="24"/>
              </w:rPr>
            </w:pPr>
            <w:smartTag w:uri="urn:schemas-microsoft-com:office:smarttags" w:element="chsdate">
              <w:smartTagPr>
                <w:attr w:name="IsROCDate" w:val="False"/>
                <w:attr w:name="IsLunarDate" w:val="False"/>
                <w:attr w:name="Day" w:val="7"/>
                <w:attr w:name="Month" w:val="5"/>
                <w:attr w:name="Year" w:val="2009"/>
              </w:smartTagPr>
              <w:r>
                <w:rPr>
                  <w:rFonts w:ascii="仿宋_GB2312" w:hAnsi="宋体" w:hint="eastAsia"/>
                </w:rPr>
                <w:t>5</w:t>
              </w:r>
              <w:r>
                <w:rPr>
                  <w:rFonts w:ascii="仿宋_GB2312" w:hAnsi="宋体" w:hint="eastAsia"/>
                </w:rPr>
                <w:t>月</w:t>
              </w:r>
              <w:r>
                <w:rPr>
                  <w:rFonts w:ascii="仿宋_GB2312" w:hAnsi="宋体" w:hint="eastAsia"/>
                </w:rPr>
                <w:t>7</w:t>
              </w:r>
              <w:r>
                <w:rPr>
                  <w:rFonts w:ascii="仿宋_GB2312" w:hAnsi="宋体" w:hint="eastAsia"/>
                  <w:szCs w:val="21"/>
                </w:rPr>
                <w:t>日</w:t>
              </w:r>
            </w:smartTag>
            <w:r>
              <w:rPr>
                <w:rFonts w:ascii="仿宋_GB2312" w:hAnsi="宋体" w:hint="eastAsia"/>
              </w:rPr>
              <w:t>-</w:t>
            </w:r>
            <w:smartTag w:uri="urn:schemas-microsoft-com:office:smarttags" w:element="chsdate">
              <w:smartTagPr>
                <w:attr w:name="IsROCDate" w:val="False"/>
                <w:attr w:name="IsLunarDate" w:val="False"/>
                <w:attr w:name="Day" w:val="25"/>
                <w:attr w:name="Month" w:val="5"/>
                <w:attr w:name="Year" w:val="2009"/>
              </w:smartTagPr>
              <w:r>
                <w:rPr>
                  <w:rFonts w:ascii="仿宋_GB2312" w:hAnsi="宋体" w:hint="eastAsia"/>
                </w:rPr>
                <w:t>5</w:t>
              </w:r>
              <w:r>
                <w:rPr>
                  <w:rFonts w:ascii="仿宋_GB2312" w:hAnsi="宋体" w:hint="eastAsia"/>
                </w:rPr>
                <w:t>月</w:t>
              </w:r>
              <w:r>
                <w:rPr>
                  <w:rFonts w:ascii="仿宋_GB2312" w:hAnsi="宋体" w:hint="eastAsia"/>
                </w:rPr>
                <w:t>25</w:t>
              </w:r>
              <w:r>
                <w:rPr>
                  <w:rFonts w:ascii="仿宋_GB2312" w:hAnsi="宋体" w:hint="eastAsia"/>
                  <w:szCs w:val="21"/>
                </w:rPr>
                <w:t>日</w:t>
              </w:r>
            </w:smartTag>
            <w:r>
              <w:rPr>
                <w:rFonts w:ascii="仿宋_GB2312" w:hAnsi="宋体" w:hint="eastAsia"/>
              </w:rPr>
              <w:t xml:space="preserve"> </w:t>
            </w:r>
            <w:r>
              <w:rPr>
                <w:rFonts w:ascii="仿宋_GB2312" w:hAnsi="宋体" w:hint="eastAsia"/>
              </w:rPr>
              <w:t>结合参考文献资料和系统</w:t>
            </w:r>
            <w:r>
              <w:rPr>
                <w:rFonts w:ascii="仿宋_GB2312" w:hAnsi="宋体" w:hint="eastAsia"/>
              </w:rPr>
              <w:t xml:space="preserve">, </w:t>
            </w:r>
            <w:r>
              <w:rPr>
                <w:rFonts w:ascii="仿宋_GB2312" w:hAnsi="宋体" w:hint="eastAsia"/>
              </w:rPr>
              <w:t>构思并着手撰写论文</w:t>
            </w:r>
            <w:r>
              <w:rPr>
                <w:rFonts w:ascii="仿宋_GB2312" w:hAnsi="宋体" w:hint="eastAsia"/>
              </w:rPr>
              <w:t>,</w:t>
            </w:r>
            <w:r>
              <w:rPr>
                <w:rFonts w:ascii="仿宋_GB2312" w:hAnsi="宋体" w:hint="eastAsia"/>
              </w:rPr>
              <w:t>反复修改论证直至完成论文</w:t>
            </w:r>
            <w:r>
              <w:rPr>
                <w:rFonts w:ascii="仿宋_GB2312" w:hAnsi="宋体" w:hint="eastAsia"/>
              </w:rPr>
              <w:t>.</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b/>
                <w:bCs/>
              </w:rPr>
            </w:pPr>
            <w:r>
              <w:rPr>
                <w:rFonts w:eastAsia="黑体" w:hint="eastAsia"/>
                <w:b/>
                <w:bCs/>
              </w:rPr>
              <w:t>五、导师对文献综述的评语</w:t>
            </w:r>
          </w:p>
        </w:tc>
      </w:tr>
      <w:tr w:rsidR="00041FE0">
        <w:trPr>
          <w:trHeight w:val="2170"/>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ascii="宋体" w:hAnsi="宋体"/>
                <w:sz w:val="24"/>
              </w:rPr>
            </w:pPr>
          </w:p>
          <w:p w:rsidR="00041FE0" w:rsidRDefault="00041FE0">
            <w:pPr>
              <w:rPr>
                <w:rFonts w:ascii="宋体" w:hAnsi="宋体"/>
                <w:sz w:val="24"/>
              </w:rPr>
            </w:pPr>
          </w:p>
          <w:p w:rsidR="004D3E32" w:rsidRDefault="004D3E32">
            <w:pPr>
              <w:numPr>
                <w:ins w:id="1" w:author="li-zhu" w:date="2006-03-06T00:16:00Z"/>
              </w:numPr>
              <w:rPr>
                <w:ins w:id="2" w:author="li-zhu" w:date="2006-03-06T00:16:00Z"/>
                <w:rFonts w:ascii="宋体" w:hAnsi="宋体"/>
                <w:sz w:val="24"/>
              </w:rPr>
            </w:pPr>
          </w:p>
          <w:p w:rsidR="004D3E32" w:rsidRDefault="004D3E32">
            <w:pPr>
              <w:rPr>
                <w:ins w:id="3" w:author="li-zhu" w:date="2006-03-06T00:16:00Z"/>
                <w:rFonts w:ascii="宋体" w:hAnsi="宋体"/>
                <w:sz w:val="24"/>
              </w:rPr>
            </w:pPr>
          </w:p>
          <w:p w:rsidR="00041FE0" w:rsidRDefault="00041FE0">
            <w:pPr>
              <w:rPr>
                <w:sz w:val="28"/>
              </w:rPr>
            </w:pPr>
          </w:p>
          <w:p w:rsidR="00041FE0" w:rsidRDefault="00041FE0">
            <w:pPr>
              <w:ind w:firstLineChars="2400" w:firstLine="5040"/>
            </w:pPr>
            <w:r>
              <w:rPr>
                <w:rFonts w:hint="eastAsia"/>
              </w:rPr>
              <w:t>签字：</w:t>
            </w:r>
            <w:r>
              <w:rPr>
                <w:u w:val="single"/>
              </w:rPr>
              <w:t xml:space="preserve">  </w:t>
            </w:r>
            <w:r>
              <w:rPr>
                <w:rFonts w:hint="eastAsia"/>
                <w:u w:val="single"/>
              </w:rPr>
              <w:t xml:space="preserve">    </w:t>
            </w:r>
            <w:r>
              <w:rPr>
                <w:u w:val="single"/>
              </w:rPr>
              <w:t xml:space="preserve">    </w:t>
            </w:r>
          </w:p>
          <w:p w:rsidR="00041FE0" w:rsidRDefault="00041FE0">
            <w:pPr>
              <w:wordWrap w:val="0"/>
              <w:ind w:firstLine="3795"/>
              <w:jc w:val="right"/>
              <w:rPr>
                <w:b/>
                <w:bCs/>
                <w:sz w:val="28"/>
              </w:rPr>
            </w:pPr>
            <w:r>
              <w:rPr>
                <w:rFonts w:hint="eastAsia"/>
              </w:rPr>
              <w:t>200</w:t>
            </w:r>
            <w:r>
              <w:rPr>
                <w:rFonts w:hint="eastAsia"/>
              </w:rPr>
              <w:t>年</w:t>
            </w:r>
            <w:r>
              <w:t xml:space="preserve"> </w:t>
            </w:r>
            <w:r>
              <w:rPr>
                <w:rFonts w:hint="eastAsia"/>
              </w:rPr>
              <w:t xml:space="preserve"> </w:t>
            </w:r>
            <w:r>
              <w:rPr>
                <w:rFonts w:hint="eastAsia"/>
              </w:rPr>
              <w:t>月</w:t>
            </w:r>
            <w:r>
              <w:rPr>
                <w:rFonts w:hint="eastAsia"/>
              </w:rPr>
              <w:t xml:space="preserve">  </w:t>
            </w:r>
            <w:r>
              <w:rPr>
                <w:rFonts w:hint="eastAsia"/>
              </w:rPr>
              <w:t>日</w:t>
            </w:r>
          </w:p>
        </w:tc>
      </w:tr>
      <w:tr w:rsidR="00041FE0">
        <w:trPr>
          <w:trHeight w:val="88"/>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b/>
                <w:bCs/>
              </w:rPr>
            </w:pPr>
            <w:r>
              <w:rPr>
                <w:rFonts w:eastAsia="黑体" w:hint="eastAsia"/>
                <w:b/>
                <w:bCs/>
              </w:rPr>
              <w:t>六、</w:t>
            </w:r>
            <w:r>
              <w:rPr>
                <w:rFonts w:eastAsia="黑体"/>
                <w:b/>
                <w:bCs/>
              </w:rPr>
              <w:t xml:space="preserve"> </w:t>
            </w:r>
            <w:r>
              <w:rPr>
                <w:rFonts w:eastAsia="黑体" w:hint="eastAsia"/>
                <w:b/>
                <w:bCs/>
              </w:rPr>
              <w:t>专业意见</w:t>
            </w:r>
          </w:p>
        </w:tc>
      </w:tr>
      <w:tr w:rsidR="00041FE0">
        <w:trPr>
          <w:trHeight w:val="2244"/>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ascii="宋体" w:hAnsi="宋体"/>
                <w:sz w:val="24"/>
              </w:rPr>
            </w:pPr>
          </w:p>
          <w:p w:rsidR="004D3E32" w:rsidRDefault="004D3E32">
            <w:pPr>
              <w:numPr>
                <w:ins w:id="4" w:author="li-zhu" w:date="2006-03-06T00:16:00Z"/>
              </w:numPr>
              <w:rPr>
                <w:ins w:id="5" w:author="li-zhu" w:date="2006-03-06T00:16:00Z"/>
                <w:b/>
                <w:bCs/>
                <w:sz w:val="28"/>
              </w:rPr>
            </w:pPr>
          </w:p>
          <w:p w:rsidR="004D3E32" w:rsidRDefault="004D3E32">
            <w:pPr>
              <w:rPr>
                <w:ins w:id="6" w:author="li-zhu" w:date="2006-03-06T00:16:00Z"/>
                <w:b/>
                <w:bCs/>
                <w:sz w:val="28"/>
              </w:rPr>
            </w:pPr>
          </w:p>
          <w:p w:rsidR="00041FE0" w:rsidRDefault="00041FE0">
            <w:pPr>
              <w:rPr>
                <w:b/>
                <w:bCs/>
                <w:sz w:val="28"/>
              </w:rPr>
            </w:pPr>
          </w:p>
          <w:p w:rsidR="00041FE0" w:rsidRDefault="00041FE0">
            <w:pPr>
              <w:ind w:firstLineChars="2000" w:firstLine="4200"/>
              <w:rPr>
                <w:u w:val="single"/>
              </w:rPr>
            </w:pPr>
            <w:r>
              <w:rPr>
                <w:rFonts w:hint="eastAsia"/>
              </w:rPr>
              <w:t>专业主任签字：</w:t>
            </w:r>
            <w:r>
              <w:rPr>
                <w:u w:val="single"/>
              </w:rPr>
              <w:t xml:space="preserve"> </w:t>
            </w:r>
            <w:r>
              <w:rPr>
                <w:rFonts w:hint="eastAsia"/>
                <w:u w:val="single"/>
              </w:rPr>
              <w:t xml:space="preserve">    </w:t>
            </w:r>
            <w:r>
              <w:rPr>
                <w:u w:val="single"/>
              </w:rPr>
              <w:t xml:space="preserve">    </w:t>
            </w:r>
          </w:p>
          <w:p w:rsidR="00041FE0" w:rsidRDefault="00041FE0">
            <w:pPr>
              <w:wordWrap w:val="0"/>
              <w:ind w:firstLine="3795"/>
              <w:jc w:val="right"/>
              <w:rPr>
                <w:b/>
                <w:bCs/>
                <w:sz w:val="28"/>
              </w:rPr>
            </w:pPr>
            <w:r>
              <w:rPr>
                <w:rFonts w:hint="eastAsia"/>
              </w:rPr>
              <w:t xml:space="preserve">200 </w:t>
            </w:r>
            <w:r>
              <w:rPr>
                <w:rFonts w:hint="eastAsia"/>
              </w:rPr>
              <w:t>年</w:t>
            </w:r>
            <w:r>
              <w:t xml:space="preserve"> </w:t>
            </w:r>
            <w:r>
              <w:rPr>
                <w:rFonts w:hint="eastAsia"/>
              </w:rPr>
              <w:t xml:space="preserve"> </w:t>
            </w:r>
            <w:r>
              <w:rPr>
                <w:rFonts w:hint="eastAsia"/>
              </w:rPr>
              <w:t>月</w:t>
            </w:r>
            <w:r>
              <w:rPr>
                <w:rFonts w:hint="eastAsia"/>
              </w:rPr>
              <w:t xml:space="preserve">  </w:t>
            </w:r>
            <w:r>
              <w:rPr>
                <w:rFonts w:hint="eastAsia"/>
              </w:rPr>
              <w:t>日</w:t>
            </w:r>
          </w:p>
        </w:tc>
      </w:tr>
      <w:tr w:rsidR="00041FE0">
        <w:trPr>
          <w:trHeight w:val="291"/>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rFonts w:eastAsia="黑体"/>
                <w:b/>
                <w:bCs/>
              </w:rPr>
            </w:pPr>
            <w:r>
              <w:rPr>
                <w:rFonts w:eastAsia="黑体" w:hint="eastAsia"/>
                <w:b/>
                <w:bCs/>
              </w:rPr>
              <w:t>七、学院意见</w:t>
            </w:r>
          </w:p>
        </w:tc>
      </w:tr>
      <w:tr w:rsidR="00041FE0">
        <w:trPr>
          <w:trHeight w:val="1799"/>
          <w:jc w:val="center"/>
        </w:trPr>
        <w:tc>
          <w:tcPr>
            <w:tcW w:w="8354" w:type="dxa"/>
            <w:tcBorders>
              <w:top w:val="single" w:sz="4" w:space="0" w:color="auto"/>
              <w:left w:val="single" w:sz="4" w:space="0" w:color="auto"/>
              <w:bottom w:val="single" w:sz="4" w:space="0" w:color="auto"/>
              <w:right w:val="single" w:sz="4" w:space="0" w:color="auto"/>
            </w:tcBorders>
          </w:tcPr>
          <w:p w:rsidR="00041FE0" w:rsidRDefault="00041FE0">
            <w:pPr>
              <w:rPr>
                <w:b/>
                <w:bCs/>
                <w:sz w:val="28"/>
              </w:rPr>
            </w:pPr>
          </w:p>
          <w:p w:rsidR="004D3E32" w:rsidRDefault="004D3E32">
            <w:pPr>
              <w:numPr>
                <w:ins w:id="7" w:author="li-zhu" w:date="2006-03-06T00:16:00Z"/>
              </w:numPr>
              <w:rPr>
                <w:ins w:id="8" w:author="li-zhu" w:date="2006-03-06T00:16:00Z"/>
                <w:b/>
                <w:bCs/>
                <w:sz w:val="28"/>
              </w:rPr>
            </w:pPr>
          </w:p>
          <w:p w:rsidR="004D3E32" w:rsidRDefault="004D3E32">
            <w:pPr>
              <w:rPr>
                <w:ins w:id="9" w:author="li-zhu" w:date="2006-03-06T00:16:00Z"/>
                <w:b/>
                <w:bCs/>
                <w:sz w:val="28"/>
              </w:rPr>
            </w:pPr>
          </w:p>
          <w:p w:rsidR="00041FE0" w:rsidRDefault="00041FE0">
            <w:pPr>
              <w:rPr>
                <w:b/>
                <w:bCs/>
                <w:sz w:val="28"/>
              </w:rPr>
            </w:pPr>
          </w:p>
          <w:p w:rsidR="00041FE0" w:rsidRDefault="00041FE0">
            <w:pPr>
              <w:rPr>
                <w:u w:val="single"/>
              </w:rPr>
            </w:pPr>
            <w:r>
              <w:rPr>
                <w:rFonts w:hint="eastAsia"/>
              </w:rPr>
              <w:t>院（部）（章）：</w:t>
            </w:r>
            <w:r>
              <w:rPr>
                <w:rFonts w:hint="eastAsia"/>
              </w:rPr>
              <w:t xml:space="preserve"> </w:t>
            </w:r>
            <w:r>
              <w:rPr>
                <w:rFonts w:hint="eastAsia"/>
              </w:rPr>
              <w:t>山东农业大学信息科学与工程学院</w:t>
            </w:r>
            <w:r>
              <w:rPr>
                <w:rFonts w:hint="eastAsia"/>
              </w:rPr>
              <w:t xml:space="preserve">  </w:t>
            </w:r>
            <w:r>
              <w:rPr>
                <w:rFonts w:hint="eastAsia"/>
              </w:rPr>
              <w:t>负责人签字：</w:t>
            </w:r>
          </w:p>
          <w:p w:rsidR="00041FE0" w:rsidRDefault="00041FE0">
            <w:pPr>
              <w:wordWrap w:val="0"/>
              <w:ind w:firstLine="3900"/>
              <w:jc w:val="right"/>
              <w:rPr>
                <w:b/>
                <w:bCs/>
                <w:sz w:val="28"/>
              </w:rPr>
            </w:pPr>
            <w:r>
              <w:rPr>
                <w:rFonts w:hint="eastAsia"/>
              </w:rPr>
              <w:t xml:space="preserve">200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041FE0" w:rsidRDefault="00041FE0">
      <w:pPr>
        <w:pStyle w:val="1"/>
        <w:keepNext w:val="0"/>
        <w:keepLines w:val="0"/>
        <w:spacing w:before="0" w:after="0" w:line="120" w:lineRule="exact"/>
        <w:jc w:val="center"/>
        <w:rPr>
          <w:sz w:val="21"/>
        </w:rPr>
      </w:pPr>
    </w:p>
    <w:sectPr w:rsidR="00041FE0" w:rsidSect="001F17E9">
      <w:footerReference w:type="even" r:id="rId15"/>
      <w:footerReference w:type="default" r:id="rId16"/>
      <w:pgSz w:w="11164" w:h="15485" w:code="119"/>
      <w:pgMar w:top="1134" w:right="1418" w:bottom="1134" w:left="1418" w:header="720" w:footer="720" w:gutter="0"/>
      <w:pgNumType w:start="0"/>
      <w:cols w:space="425"/>
      <w:titlePg/>
      <w:docGrid w:linePitch="28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071" w:rsidRDefault="00516071">
      <w:r>
        <w:separator/>
      </w:r>
    </w:p>
  </w:endnote>
  <w:endnote w:type="continuationSeparator" w:id="1">
    <w:p w:rsidR="00516071" w:rsidRDefault="005160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44E" w:rsidRDefault="005C583E">
    <w:pPr>
      <w:pStyle w:val="a5"/>
      <w:framePr w:wrap="around" w:vAnchor="text" w:hAnchor="margin" w:xAlign="center" w:y="1"/>
      <w:rPr>
        <w:rStyle w:val="a4"/>
      </w:rPr>
    </w:pPr>
    <w:r>
      <w:rPr>
        <w:rStyle w:val="a4"/>
      </w:rPr>
      <w:fldChar w:fldCharType="begin"/>
    </w:r>
    <w:r w:rsidR="00D3144E">
      <w:rPr>
        <w:rStyle w:val="a4"/>
      </w:rPr>
      <w:instrText xml:space="preserve">PAGE  </w:instrText>
    </w:r>
    <w:r>
      <w:rPr>
        <w:rStyle w:val="a4"/>
      </w:rPr>
      <w:fldChar w:fldCharType="separate"/>
    </w:r>
    <w:r w:rsidR="00D3144E">
      <w:rPr>
        <w:rStyle w:val="a4"/>
        <w:noProof/>
      </w:rPr>
      <w:t>1</w:t>
    </w:r>
    <w:r>
      <w:rPr>
        <w:rStyle w:val="a4"/>
      </w:rPr>
      <w:fldChar w:fldCharType="end"/>
    </w:r>
  </w:p>
  <w:p w:rsidR="00D3144E" w:rsidRDefault="00D3144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44E" w:rsidRDefault="005C583E">
    <w:pPr>
      <w:pStyle w:val="a5"/>
      <w:framePr w:wrap="around" w:vAnchor="text" w:hAnchor="margin" w:xAlign="center" w:y="1"/>
      <w:rPr>
        <w:rStyle w:val="a4"/>
      </w:rPr>
    </w:pPr>
    <w:r>
      <w:rPr>
        <w:rStyle w:val="a4"/>
      </w:rPr>
      <w:fldChar w:fldCharType="begin"/>
    </w:r>
    <w:r w:rsidR="00D3144E">
      <w:rPr>
        <w:rStyle w:val="a4"/>
      </w:rPr>
      <w:instrText xml:space="preserve">PAGE  </w:instrText>
    </w:r>
    <w:r>
      <w:rPr>
        <w:rStyle w:val="a4"/>
      </w:rPr>
      <w:fldChar w:fldCharType="separate"/>
    </w:r>
    <w:r w:rsidR="0041455C">
      <w:rPr>
        <w:rStyle w:val="a4"/>
        <w:noProof/>
      </w:rPr>
      <w:t>4</w:t>
    </w:r>
    <w:r>
      <w:rPr>
        <w:rStyle w:val="a4"/>
      </w:rPr>
      <w:fldChar w:fldCharType="end"/>
    </w:r>
  </w:p>
  <w:p w:rsidR="00D3144E" w:rsidRDefault="00D3144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071" w:rsidRDefault="00516071">
      <w:r>
        <w:separator/>
      </w:r>
    </w:p>
  </w:footnote>
  <w:footnote w:type="continuationSeparator" w:id="1">
    <w:p w:rsidR="00516071" w:rsidRDefault="005160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183"/>
    <w:multiLevelType w:val="singleLevel"/>
    <w:tmpl w:val="2308369A"/>
    <w:lvl w:ilvl="0">
      <w:start w:val="1"/>
      <w:numFmt w:val="decimal"/>
      <w:lvlText w:val="%1、"/>
      <w:lvlJc w:val="left"/>
      <w:pPr>
        <w:tabs>
          <w:tab w:val="num" w:pos="840"/>
        </w:tabs>
        <w:ind w:left="840" w:hanging="360"/>
      </w:pPr>
      <w:rPr>
        <w:rFonts w:hint="eastAsia"/>
      </w:rPr>
    </w:lvl>
  </w:abstractNum>
  <w:abstractNum w:abstractNumId="1">
    <w:nsid w:val="1373503B"/>
    <w:multiLevelType w:val="hybridMultilevel"/>
    <w:tmpl w:val="674413F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DEE3AA5"/>
    <w:multiLevelType w:val="hybridMultilevel"/>
    <w:tmpl w:val="609CCA4E"/>
    <w:lvl w:ilvl="0" w:tplc="04090011">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8223747"/>
    <w:multiLevelType w:val="hybridMultilevel"/>
    <w:tmpl w:val="B37A063A"/>
    <w:lvl w:ilvl="0" w:tplc="A37C63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F5E14DE"/>
    <w:multiLevelType w:val="singleLevel"/>
    <w:tmpl w:val="6D58356E"/>
    <w:lvl w:ilvl="0">
      <w:start w:val="1"/>
      <w:numFmt w:val="japaneseCounting"/>
      <w:lvlText w:val="%1、"/>
      <w:lvlJc w:val="left"/>
      <w:pPr>
        <w:tabs>
          <w:tab w:val="num" w:pos="960"/>
        </w:tabs>
        <w:ind w:left="960" w:hanging="480"/>
      </w:pPr>
      <w:rPr>
        <w:rFonts w:hint="eastAsia"/>
      </w:rPr>
    </w:lvl>
  </w:abstractNum>
  <w:abstractNum w:abstractNumId="5">
    <w:nsid w:val="5FFA5311"/>
    <w:multiLevelType w:val="hybridMultilevel"/>
    <w:tmpl w:val="159A21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A911729"/>
    <w:multiLevelType w:val="multilevel"/>
    <w:tmpl w:val="974E292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FB46CBD"/>
    <w:multiLevelType w:val="hybridMultilevel"/>
    <w:tmpl w:val="564AD60A"/>
    <w:lvl w:ilvl="0" w:tplc="96E8B5F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3E32"/>
    <w:rsid w:val="000131C1"/>
    <w:rsid w:val="00016621"/>
    <w:rsid w:val="00041FE0"/>
    <w:rsid w:val="0004516F"/>
    <w:rsid w:val="00057811"/>
    <w:rsid w:val="00063DCA"/>
    <w:rsid w:val="00073184"/>
    <w:rsid w:val="0007511A"/>
    <w:rsid w:val="000940F7"/>
    <w:rsid w:val="00094199"/>
    <w:rsid w:val="000971F2"/>
    <w:rsid w:val="000B627B"/>
    <w:rsid w:val="000F72D3"/>
    <w:rsid w:val="0012156D"/>
    <w:rsid w:val="00193A71"/>
    <w:rsid w:val="00194D12"/>
    <w:rsid w:val="001B6D58"/>
    <w:rsid w:val="001C0C2B"/>
    <w:rsid w:val="001D5A08"/>
    <w:rsid w:val="001F17E9"/>
    <w:rsid w:val="001F57A0"/>
    <w:rsid w:val="0020449A"/>
    <w:rsid w:val="00230B3C"/>
    <w:rsid w:val="00243932"/>
    <w:rsid w:val="00261565"/>
    <w:rsid w:val="00267E00"/>
    <w:rsid w:val="002B337A"/>
    <w:rsid w:val="002C22A3"/>
    <w:rsid w:val="002D5219"/>
    <w:rsid w:val="002F2EF6"/>
    <w:rsid w:val="00331573"/>
    <w:rsid w:val="0034787D"/>
    <w:rsid w:val="00366CBD"/>
    <w:rsid w:val="003B6080"/>
    <w:rsid w:val="003E7A3B"/>
    <w:rsid w:val="0041455C"/>
    <w:rsid w:val="00423D41"/>
    <w:rsid w:val="00444037"/>
    <w:rsid w:val="004508AD"/>
    <w:rsid w:val="004557DC"/>
    <w:rsid w:val="00492C88"/>
    <w:rsid w:val="0049317B"/>
    <w:rsid w:val="004A09A0"/>
    <w:rsid w:val="004D3E32"/>
    <w:rsid w:val="00516071"/>
    <w:rsid w:val="005220F1"/>
    <w:rsid w:val="0053188E"/>
    <w:rsid w:val="005351D4"/>
    <w:rsid w:val="005B4998"/>
    <w:rsid w:val="005C2932"/>
    <w:rsid w:val="005C583E"/>
    <w:rsid w:val="005F65EE"/>
    <w:rsid w:val="006517EE"/>
    <w:rsid w:val="00655904"/>
    <w:rsid w:val="0066783B"/>
    <w:rsid w:val="00667CB7"/>
    <w:rsid w:val="0069162C"/>
    <w:rsid w:val="006D7B86"/>
    <w:rsid w:val="006E16F1"/>
    <w:rsid w:val="007524C0"/>
    <w:rsid w:val="00776004"/>
    <w:rsid w:val="007762D4"/>
    <w:rsid w:val="00783CA0"/>
    <w:rsid w:val="007A24BE"/>
    <w:rsid w:val="007B2404"/>
    <w:rsid w:val="007C6C5D"/>
    <w:rsid w:val="00805C36"/>
    <w:rsid w:val="008469CC"/>
    <w:rsid w:val="008830F4"/>
    <w:rsid w:val="00884DC3"/>
    <w:rsid w:val="00897E53"/>
    <w:rsid w:val="008B501D"/>
    <w:rsid w:val="008F4EF4"/>
    <w:rsid w:val="009072FB"/>
    <w:rsid w:val="0093048E"/>
    <w:rsid w:val="00936097"/>
    <w:rsid w:val="00945AFD"/>
    <w:rsid w:val="0095197C"/>
    <w:rsid w:val="0095217D"/>
    <w:rsid w:val="009527DD"/>
    <w:rsid w:val="00972306"/>
    <w:rsid w:val="009A2E38"/>
    <w:rsid w:val="009B252E"/>
    <w:rsid w:val="009C732D"/>
    <w:rsid w:val="009D02CA"/>
    <w:rsid w:val="009F0A07"/>
    <w:rsid w:val="00A925B3"/>
    <w:rsid w:val="00A93C3A"/>
    <w:rsid w:val="00AC7B73"/>
    <w:rsid w:val="00AD453F"/>
    <w:rsid w:val="00B0144A"/>
    <w:rsid w:val="00B0269D"/>
    <w:rsid w:val="00B12EE5"/>
    <w:rsid w:val="00B459FB"/>
    <w:rsid w:val="00B808EB"/>
    <w:rsid w:val="00BE5AB0"/>
    <w:rsid w:val="00BE72E9"/>
    <w:rsid w:val="00C3232D"/>
    <w:rsid w:val="00C5294F"/>
    <w:rsid w:val="00C64211"/>
    <w:rsid w:val="00C65EF3"/>
    <w:rsid w:val="00C73281"/>
    <w:rsid w:val="00C81423"/>
    <w:rsid w:val="00C92483"/>
    <w:rsid w:val="00C926EA"/>
    <w:rsid w:val="00C94FA2"/>
    <w:rsid w:val="00C95494"/>
    <w:rsid w:val="00CF0EDD"/>
    <w:rsid w:val="00D17E19"/>
    <w:rsid w:val="00D3144E"/>
    <w:rsid w:val="00D979D6"/>
    <w:rsid w:val="00DB1D9F"/>
    <w:rsid w:val="00DB791D"/>
    <w:rsid w:val="00DD1E4F"/>
    <w:rsid w:val="00DE47CA"/>
    <w:rsid w:val="00DF25F9"/>
    <w:rsid w:val="00E331E4"/>
    <w:rsid w:val="00E3675B"/>
    <w:rsid w:val="00E552A7"/>
    <w:rsid w:val="00E65FFB"/>
    <w:rsid w:val="00ED7BD2"/>
    <w:rsid w:val="00EE4192"/>
    <w:rsid w:val="00F241AB"/>
    <w:rsid w:val="00F2476D"/>
    <w:rsid w:val="00F408C7"/>
    <w:rsid w:val="00F75645"/>
    <w:rsid w:val="00F93608"/>
    <w:rsid w:val="00FA46BB"/>
    <w:rsid w:val="00FB7636"/>
    <w:rsid w:val="00FF36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17E9"/>
    <w:pPr>
      <w:widowControl w:val="0"/>
      <w:jc w:val="both"/>
    </w:pPr>
    <w:rPr>
      <w:kern w:val="2"/>
      <w:sz w:val="21"/>
      <w:szCs w:val="24"/>
    </w:rPr>
  </w:style>
  <w:style w:type="paragraph" w:styleId="1">
    <w:name w:val="heading 1"/>
    <w:basedOn w:val="a"/>
    <w:next w:val="a"/>
    <w:qFormat/>
    <w:rsid w:val="001F17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F17E9"/>
    <w:pPr>
      <w:tabs>
        <w:tab w:val="num" w:pos="0"/>
      </w:tabs>
      <w:ind w:firstLineChars="200" w:firstLine="560"/>
    </w:pPr>
    <w:rPr>
      <w:sz w:val="28"/>
    </w:rPr>
  </w:style>
  <w:style w:type="character" w:styleId="a4">
    <w:name w:val="page number"/>
    <w:basedOn w:val="a0"/>
    <w:rsid w:val="001F17E9"/>
  </w:style>
  <w:style w:type="paragraph" w:styleId="a5">
    <w:name w:val="footer"/>
    <w:basedOn w:val="a"/>
    <w:rsid w:val="001F17E9"/>
    <w:pPr>
      <w:tabs>
        <w:tab w:val="center" w:pos="4153"/>
        <w:tab w:val="right" w:pos="8306"/>
      </w:tabs>
      <w:snapToGrid w:val="0"/>
      <w:jc w:val="left"/>
    </w:pPr>
    <w:rPr>
      <w:sz w:val="18"/>
      <w:szCs w:val="20"/>
    </w:rPr>
  </w:style>
  <w:style w:type="paragraph" w:styleId="2">
    <w:name w:val="Body Text Indent 2"/>
    <w:basedOn w:val="a"/>
    <w:rsid w:val="001F17E9"/>
    <w:pPr>
      <w:spacing w:line="360" w:lineRule="exact"/>
      <w:ind w:firstLineChars="200" w:firstLine="480"/>
    </w:pPr>
    <w:rPr>
      <w:rFonts w:ascii="宋体" w:hAnsi="宋体"/>
      <w:sz w:val="24"/>
    </w:rPr>
  </w:style>
  <w:style w:type="paragraph" w:styleId="a6">
    <w:name w:val="Normal (Web)"/>
    <w:basedOn w:val="a"/>
    <w:rsid w:val="001F17E9"/>
    <w:pPr>
      <w:widowControl/>
      <w:spacing w:before="100" w:beforeAutospacing="1" w:after="100" w:afterAutospacing="1"/>
      <w:jc w:val="left"/>
    </w:pPr>
    <w:rPr>
      <w:rFonts w:ascii="Arial Unicode MS" w:eastAsia="Arial Unicode MS" w:hAnsi="Arial Unicode MS" w:cs="Arial Unicode MS"/>
      <w:kern w:val="0"/>
      <w:sz w:val="24"/>
    </w:rPr>
  </w:style>
  <w:style w:type="paragraph" w:styleId="3">
    <w:name w:val="Body Text Indent 3"/>
    <w:basedOn w:val="a"/>
    <w:rsid w:val="001F17E9"/>
    <w:pPr>
      <w:spacing w:line="460" w:lineRule="exact"/>
      <w:ind w:firstLineChars="200" w:firstLine="420"/>
    </w:pPr>
    <w:rPr>
      <w:rFonts w:ascii="宋体" w:hAnsi="宋体"/>
      <w:szCs w:val="21"/>
    </w:rPr>
  </w:style>
  <w:style w:type="paragraph" w:styleId="a7">
    <w:name w:val="Document Map"/>
    <w:basedOn w:val="a"/>
    <w:semiHidden/>
    <w:rsid w:val="001F17E9"/>
    <w:pPr>
      <w:shd w:val="clear" w:color="auto" w:fill="000080"/>
    </w:pPr>
  </w:style>
  <w:style w:type="paragraph" w:styleId="a8">
    <w:name w:val="Balloon Text"/>
    <w:basedOn w:val="a"/>
    <w:semiHidden/>
    <w:rsid w:val="004D3E32"/>
    <w:rPr>
      <w:sz w:val="18"/>
      <w:szCs w:val="18"/>
    </w:rPr>
  </w:style>
  <w:style w:type="paragraph" w:styleId="a9">
    <w:name w:val="header"/>
    <w:basedOn w:val="a"/>
    <w:link w:val="Char"/>
    <w:rsid w:val="00204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20449A"/>
    <w:rPr>
      <w:kern w:val="2"/>
      <w:sz w:val="18"/>
      <w:szCs w:val="18"/>
    </w:rPr>
  </w:style>
</w:styles>
</file>

<file path=word/webSettings.xml><?xml version="1.0" encoding="utf-8"?>
<w:webSettings xmlns:r="http://schemas.openxmlformats.org/officeDocument/2006/relationships" xmlns:w="http://schemas.openxmlformats.org/wordprocessingml/2006/main">
  <w:divs>
    <w:div w:id="110940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ub.cnki.net/kns/detail/detail.aspx?QueryID=6&amp;CurRec=14&amp;recid=&amp;FileName=1013149375.nh&amp;DbName=CMFD201301&amp;DbCode=CMFD&amp;pr=" TargetMode="External"/><Relationship Id="rId13" Type="http://schemas.openxmlformats.org/officeDocument/2006/relationships/hyperlink" Target="http://www.cnki.net/KCMS/detail/%20%20%20%20%20%20%20%20%20%20%20%20%20%20%20%20/kcms/detail/search.aspx?dbcode=CJFQ&amp;sfield=au&amp;skey=%e6%9d%a5%e6%9c%89%e4%b8%ba&amp;code=06980334;311407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pub.cnki.net/kns/detail/detail.aspx?QueryID=2&amp;CurRec=2&amp;recid=&amp;FileName=KXZB201101005&amp;DbName=CJFD2011&amp;DbCode=CJFQ&amp;pr=" TargetMode="External"/><Relationship Id="rId12" Type="http://schemas.openxmlformats.org/officeDocument/2006/relationships/hyperlink" Target="http://epub.cnki.net/kns/Navi/ScdbBridge.aspx?DBCode=CMFD&amp;BaseID=IIIM&amp;UnitCode=GBYDU&amp;NaviLink=%e5%8c%97%e4%ba%ac%e9%82%ae%e7%94%b5%e5%a4%a7%e5%ad%a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pub.cnki.net/kns/detail/detail.aspx?QueryID=2&amp;CurRec=8&amp;recid=&amp;FileName=1013326568.nh&amp;DbName=CMFD201401&amp;DbCode=CMFD&amp;p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nki.net/kcms/detail/detail.aspx?filename=JSYJ200406077&amp;dbcode=CJFQ&amp;dbname=CJFD2004&amp;v=" TargetMode="External"/><Relationship Id="rId4" Type="http://schemas.openxmlformats.org/officeDocument/2006/relationships/webSettings" Target="webSettings.xml"/><Relationship Id="rId9" Type="http://schemas.openxmlformats.org/officeDocument/2006/relationships/hyperlink" Target="http://www.cnki.net/kcms/detail/detail.aspx?filename=RJXB200605027&amp;dbcode=CJFQ&amp;dbname=cjfd2006&amp;v=" TargetMode="External"/><Relationship Id="rId14" Type="http://schemas.openxmlformats.org/officeDocument/2006/relationships/hyperlink" Target="http://www.cnki.net/KCMS/detail/%20%20%20%20%20%20%20%20%20%20%20%20%20%20%20%20/kcms/detail/search.aspx?dbcode=CJFQ&amp;sfield=au&amp;skey=%e7%8e%8b%e5%bc%80%e5%89%8d&amp;code=06980334;311407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962</Words>
  <Characters>5486</Characters>
  <Application>Microsoft Office Word</Application>
  <DocSecurity>0</DocSecurity>
  <Lines>45</Lines>
  <Paragraphs>12</Paragraphs>
  <ScaleCrop>false</ScaleCrop>
  <Company>jw</Company>
  <LinksUpToDate>false</LinksUpToDate>
  <CharactersWithSpaces>6436</CharactersWithSpaces>
  <SharedDoc>false</SharedDoc>
  <HLinks>
    <vt:vector size="48" baseType="variant">
      <vt:variant>
        <vt:i4>6291552</vt:i4>
      </vt:variant>
      <vt:variant>
        <vt:i4>21</vt:i4>
      </vt:variant>
      <vt:variant>
        <vt:i4>0</vt:i4>
      </vt:variant>
      <vt:variant>
        <vt:i4>5</vt:i4>
      </vt:variant>
      <vt:variant>
        <vt:lpwstr>http://www.cnki.net/KCMS/detail/                /kcms/detail/search.aspx?dbcode=CJFQ&amp;sfield=au&amp;skey=%e7%8e%8b%e5%bc%80%e5%89%8d&amp;code=06980334;31140730;</vt:lpwstr>
      </vt:variant>
      <vt:variant>
        <vt:lpwstr/>
      </vt:variant>
      <vt:variant>
        <vt:i4>3276905</vt:i4>
      </vt:variant>
      <vt:variant>
        <vt:i4>18</vt:i4>
      </vt:variant>
      <vt:variant>
        <vt:i4>0</vt:i4>
      </vt:variant>
      <vt:variant>
        <vt:i4>5</vt:i4>
      </vt:variant>
      <vt:variant>
        <vt:lpwstr>http://www.cnki.net/KCMS/detail/                /kcms/detail/search.aspx?dbcode=CJFQ&amp;sfield=au&amp;skey=%e6%9d%a5%e6%9c%89%e4%b8%ba&amp;code=06980334;31140730;</vt:lpwstr>
      </vt:variant>
      <vt:variant>
        <vt:lpwstr/>
      </vt:variant>
      <vt:variant>
        <vt:i4>5898324</vt:i4>
      </vt:variant>
      <vt:variant>
        <vt:i4>15</vt:i4>
      </vt:variant>
      <vt:variant>
        <vt:i4>0</vt:i4>
      </vt:variant>
      <vt:variant>
        <vt:i4>5</vt:i4>
      </vt:variant>
      <vt:variant>
        <vt:lpwstr>http://epub.cnki.net/kns/Navi/ScdbBridge.aspx?DBCode=CMFD&amp;BaseID=IIIM&amp;UnitCode=GBYDU&amp;NaviLink=%e5%8c%97%e4%ba%ac%e9%82%ae%e7%94%b5%e5%a4%a7%e5%ad%a6</vt:lpwstr>
      </vt:variant>
      <vt:variant>
        <vt:lpwstr/>
      </vt:variant>
      <vt:variant>
        <vt:i4>8061032</vt:i4>
      </vt:variant>
      <vt:variant>
        <vt:i4>12</vt:i4>
      </vt:variant>
      <vt:variant>
        <vt:i4>0</vt:i4>
      </vt:variant>
      <vt:variant>
        <vt:i4>5</vt:i4>
      </vt:variant>
      <vt:variant>
        <vt:lpwstr>http://epub.cnki.net/kns/detail/detail.aspx?QueryID=2&amp;CurRec=8&amp;recid=&amp;FileName=1013326568.nh&amp;DbName=CMFD201401&amp;DbCode=CMFD&amp;pr=</vt:lpwstr>
      </vt:variant>
      <vt:variant>
        <vt:lpwstr/>
      </vt:variant>
      <vt:variant>
        <vt:i4>655442</vt:i4>
      </vt:variant>
      <vt:variant>
        <vt:i4>9</vt:i4>
      </vt:variant>
      <vt:variant>
        <vt:i4>0</vt:i4>
      </vt:variant>
      <vt:variant>
        <vt:i4>5</vt:i4>
      </vt:variant>
      <vt:variant>
        <vt:lpwstr>http://www.cnki.net/kcms/detail/detail.aspx?filename=JSYJ200406077&amp;dbcode=CJFQ&amp;dbname=CJFD2004&amp;v=</vt:lpwstr>
      </vt:variant>
      <vt:variant>
        <vt:lpwstr/>
      </vt:variant>
      <vt:variant>
        <vt:i4>1114183</vt:i4>
      </vt:variant>
      <vt:variant>
        <vt:i4>6</vt:i4>
      </vt:variant>
      <vt:variant>
        <vt:i4>0</vt:i4>
      </vt:variant>
      <vt:variant>
        <vt:i4>5</vt:i4>
      </vt:variant>
      <vt:variant>
        <vt:lpwstr>http://www.cnki.net/kcms/detail/detail.aspx?filename=RJXB200605027&amp;dbcode=CJFQ&amp;dbname=cjfd2006&amp;v=</vt:lpwstr>
      </vt:variant>
      <vt:variant>
        <vt:lpwstr/>
      </vt:variant>
      <vt:variant>
        <vt:i4>3473444</vt:i4>
      </vt:variant>
      <vt:variant>
        <vt:i4>3</vt:i4>
      </vt:variant>
      <vt:variant>
        <vt:i4>0</vt:i4>
      </vt:variant>
      <vt:variant>
        <vt:i4>5</vt:i4>
      </vt:variant>
      <vt:variant>
        <vt:lpwstr>http://epub.cnki.net/kns/detail/detail.aspx?QueryID=6&amp;CurRec=14&amp;recid=&amp;FileName=1013149375.nh&amp;DbName=CMFD201301&amp;DbCode=CMFD&amp;pr=</vt:lpwstr>
      </vt:variant>
      <vt:variant>
        <vt:lpwstr/>
      </vt:variant>
      <vt:variant>
        <vt:i4>131088</vt:i4>
      </vt:variant>
      <vt:variant>
        <vt:i4>0</vt:i4>
      </vt:variant>
      <vt:variant>
        <vt:i4>0</vt:i4>
      </vt:variant>
      <vt:variant>
        <vt:i4>5</vt:i4>
      </vt:variant>
      <vt:variant>
        <vt:lpwstr>http://epub.cnki.net/kns/detail/detail.aspx?QueryID=2&amp;CurRec=2&amp;recid=&amp;FileName=KXZB201101005&amp;DbName=CJFD2011&amp;DbCode=CJFQ&amp;pr=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关于2004年毕业生论文答辩及</dc:title>
  <dc:creator>zhong</dc:creator>
  <cp:lastModifiedBy>bil</cp:lastModifiedBy>
  <cp:revision>6</cp:revision>
  <cp:lastPrinted>2004-04-20T06:47:00Z</cp:lastPrinted>
  <dcterms:created xsi:type="dcterms:W3CDTF">2017-03-03T00:45:00Z</dcterms:created>
  <dcterms:modified xsi:type="dcterms:W3CDTF">2017-03-03T00:50:00Z</dcterms:modified>
</cp:coreProperties>
</file>